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FC926" w14:textId="613F9598" w:rsidR="003131E6" w:rsidRDefault="000D2FC6" w:rsidP="00A6266D">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Relationship of Omega-6 PUFAs and DNA Methylation in the </w:t>
      </w:r>
      <w:bookmarkStart w:id="0" w:name="_Hlk168502569"/>
      <w:r w:rsidRPr="000D2FC6">
        <w:rPr>
          <w:rFonts w:ascii="Times New Roman" w:hAnsi="Times New Roman" w:cs="Times New Roman"/>
          <w:b/>
          <w:bCs/>
          <w:sz w:val="40"/>
          <w:szCs w:val="40"/>
        </w:rPr>
        <w:t>Multi-Ethnic Study of Atherosclerosis</w:t>
      </w:r>
      <w:bookmarkEnd w:id="0"/>
    </w:p>
    <w:p w14:paraId="735621B9" w14:textId="77777777" w:rsidR="00A6266D" w:rsidRDefault="00A6266D" w:rsidP="00A6266D">
      <w:pPr>
        <w:spacing w:line="360" w:lineRule="auto"/>
        <w:jc w:val="both"/>
        <w:rPr>
          <w:rFonts w:ascii="Times New Roman" w:hAnsi="Times New Roman" w:cs="Times New Roman"/>
          <w:b/>
          <w:bCs/>
          <w:sz w:val="28"/>
          <w:szCs w:val="28"/>
        </w:rPr>
      </w:pPr>
    </w:p>
    <w:p w14:paraId="5C5BD4B4" w14:textId="58F5E78E" w:rsidR="00A6266D" w:rsidRDefault="00A6266D" w:rsidP="00A6266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Presenter: Xizhi Xu</w:t>
      </w:r>
    </w:p>
    <w:p w14:paraId="44A7A78A" w14:textId="082814D1" w:rsidR="00A6266D" w:rsidRDefault="00A6266D" w:rsidP="00A6266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Plan B Advisor: Weihua Guan</w:t>
      </w:r>
    </w:p>
    <w:p w14:paraId="6CB7CA3A" w14:textId="22A6BA22" w:rsidR="00A6266D" w:rsidRDefault="00A6266D" w:rsidP="00A6266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Date: </w:t>
      </w:r>
      <w:r w:rsidR="0060006F">
        <w:rPr>
          <w:rFonts w:ascii="Times New Roman" w:hAnsi="Times New Roman" w:cs="Times New Roman"/>
          <w:b/>
          <w:bCs/>
          <w:sz w:val="28"/>
          <w:szCs w:val="28"/>
        </w:rPr>
        <w:t>06/11/2024</w:t>
      </w:r>
    </w:p>
    <w:p w14:paraId="108684EA" w14:textId="4C303938" w:rsidR="00A6266D" w:rsidRDefault="00A6266D" w:rsidP="00A6266D">
      <w:pPr>
        <w:spacing w:line="360" w:lineRule="auto"/>
        <w:jc w:val="both"/>
        <w:rPr>
          <w:rFonts w:ascii="Times New Roman" w:hAnsi="Times New Roman" w:cs="Times New Roman"/>
          <w:b/>
          <w:bCs/>
          <w:sz w:val="28"/>
          <w:szCs w:val="28"/>
        </w:rPr>
      </w:pPr>
    </w:p>
    <w:p w14:paraId="710FE432" w14:textId="77777777" w:rsidR="00A6266D" w:rsidRDefault="00A6266D">
      <w:pPr>
        <w:rPr>
          <w:rFonts w:ascii="Times New Roman" w:hAnsi="Times New Roman" w:cs="Times New Roman"/>
          <w:b/>
          <w:bCs/>
          <w:sz w:val="28"/>
          <w:szCs w:val="28"/>
        </w:rPr>
      </w:pPr>
      <w:r>
        <w:rPr>
          <w:rFonts w:ascii="Times New Roman" w:hAnsi="Times New Roman" w:cs="Times New Roman"/>
          <w:b/>
          <w:bCs/>
          <w:sz w:val="28"/>
          <w:szCs w:val="28"/>
        </w:rPr>
        <w:br w:type="page"/>
      </w:r>
    </w:p>
    <w:p w14:paraId="57895FE2" w14:textId="56B7C113" w:rsidR="00A6266D" w:rsidRDefault="008925CF" w:rsidP="00A6266D">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048ACC80" w14:textId="23A0B431" w:rsidR="008925CF" w:rsidRDefault="005F5662" w:rsidP="00A6266D">
      <w:pPr>
        <w:spacing w:line="360" w:lineRule="auto"/>
        <w:jc w:val="both"/>
        <w:rPr>
          <w:rFonts w:ascii="Times New Roman" w:hAnsi="Times New Roman" w:cs="Times New Roman"/>
        </w:rPr>
      </w:pPr>
      <w:r w:rsidRPr="002069C8">
        <w:rPr>
          <w:rFonts w:ascii="Times New Roman" w:hAnsi="Times New Roman" w:cs="Times New Roman"/>
        </w:rPr>
        <w:t>Inflammation is a key response to infection and injury and is part of the normal, innate immune response.</w:t>
      </w:r>
      <w:r>
        <w:rPr>
          <w:rFonts w:ascii="Times New Roman" w:hAnsi="Times New Roman" w:cs="Times New Roman"/>
        </w:rPr>
        <w:t xml:space="preserve"> Biologically, f</w:t>
      </w:r>
      <w:r w:rsidRPr="005F5662">
        <w:rPr>
          <w:rFonts w:ascii="Times New Roman" w:hAnsi="Times New Roman" w:cs="Times New Roman"/>
        </w:rPr>
        <w:t>atty acids are involved in the inflammatory process on multiple levels.</w:t>
      </w:r>
      <w:r>
        <w:rPr>
          <w:rFonts w:ascii="Times New Roman" w:hAnsi="Times New Roman" w:cs="Times New Roman"/>
        </w:rPr>
        <w:t xml:space="preserve"> </w:t>
      </w:r>
      <w:r w:rsidR="005140CB">
        <w:rPr>
          <w:rFonts w:ascii="Times New Roman" w:hAnsi="Times New Roman" w:cs="Times New Roman"/>
        </w:rPr>
        <w:t xml:space="preserve">In our study, we would like to understand the epigenetic background of fatty acids. </w:t>
      </w:r>
    </w:p>
    <w:p w14:paraId="28E0E9DC" w14:textId="77777777" w:rsidR="005F5662" w:rsidRDefault="005F5662" w:rsidP="00A6266D">
      <w:pPr>
        <w:spacing w:line="360" w:lineRule="auto"/>
        <w:jc w:val="both"/>
        <w:rPr>
          <w:rFonts w:ascii="Times New Roman" w:hAnsi="Times New Roman" w:cs="Times New Roman"/>
        </w:rPr>
      </w:pPr>
    </w:p>
    <w:p w14:paraId="423066EF" w14:textId="23191CB1" w:rsidR="005F5662" w:rsidRDefault="005140CB" w:rsidP="00A6266D">
      <w:pPr>
        <w:spacing w:line="360" w:lineRule="auto"/>
        <w:jc w:val="both"/>
        <w:rPr>
          <w:rFonts w:ascii="Times New Roman" w:hAnsi="Times New Roman" w:cs="Times New Roman"/>
        </w:rPr>
      </w:pPr>
      <w:r>
        <w:rPr>
          <w:rFonts w:ascii="Times New Roman" w:hAnsi="Times New Roman" w:cs="Times New Roman"/>
        </w:rPr>
        <w:t xml:space="preserve">We </w:t>
      </w:r>
      <w:r w:rsidR="00D021ED">
        <w:rPr>
          <w:rFonts w:ascii="Times New Roman" w:hAnsi="Times New Roman" w:cs="Times New Roman"/>
        </w:rPr>
        <w:t>carried out epigenome-wide association studies (EWASs) using data</w:t>
      </w:r>
      <w:r>
        <w:rPr>
          <w:rFonts w:ascii="Times New Roman" w:hAnsi="Times New Roman" w:cs="Times New Roman"/>
        </w:rPr>
        <w:t xml:space="preserve"> collected in the </w:t>
      </w:r>
      <w:r w:rsidRPr="005140CB">
        <w:rPr>
          <w:rFonts w:ascii="Times New Roman" w:hAnsi="Times New Roman" w:cs="Times New Roman"/>
        </w:rPr>
        <w:t>Multi-Ethnic Study of Atherosclerosis</w:t>
      </w:r>
      <w:r>
        <w:rPr>
          <w:rFonts w:ascii="Times New Roman" w:hAnsi="Times New Roman" w:cs="Times New Roman"/>
        </w:rPr>
        <w:t xml:space="preserve"> (MESA) study at </w:t>
      </w:r>
      <w:r w:rsidR="00FE20BE">
        <w:rPr>
          <w:rFonts w:ascii="Times New Roman" w:hAnsi="Times New Roman" w:cs="Times New Roman"/>
        </w:rPr>
        <w:t>4 clinical centers with</w:t>
      </w:r>
      <w:r>
        <w:rPr>
          <w:rFonts w:ascii="Times New Roman" w:hAnsi="Times New Roman" w:cs="Times New Roman"/>
        </w:rPr>
        <w:t xml:space="preserve"> </w:t>
      </w:r>
      <w:r w:rsidR="00FE20BE">
        <w:rPr>
          <w:rFonts w:ascii="Times New Roman" w:hAnsi="Times New Roman" w:cs="Times New Roman"/>
        </w:rPr>
        <w:t>N = 1264 participants</w:t>
      </w:r>
      <w:r>
        <w:rPr>
          <w:rFonts w:ascii="Times New Roman" w:hAnsi="Times New Roman" w:cs="Times New Roman"/>
        </w:rPr>
        <w:t xml:space="preserve">. </w:t>
      </w:r>
      <w:commentRangeStart w:id="1"/>
      <w:r>
        <w:rPr>
          <w:rFonts w:ascii="Times New Roman" w:hAnsi="Times New Roman" w:cs="Times New Roman"/>
        </w:rPr>
        <w:t>Epigenetic data were measured</w:t>
      </w:r>
      <w:r w:rsidR="006177DF">
        <w:rPr>
          <w:rFonts w:ascii="Times New Roman" w:hAnsi="Times New Roman" w:cs="Times New Roman"/>
        </w:rPr>
        <w:t xml:space="preserve"> by </w:t>
      </w:r>
      <w:r w:rsidR="006177DF" w:rsidRPr="006177DF">
        <w:rPr>
          <w:rFonts w:ascii="Times New Roman" w:hAnsi="Times New Roman" w:cs="Times New Roman"/>
        </w:rPr>
        <w:t xml:space="preserve">Illumina HumanMethylation450 </w:t>
      </w:r>
      <w:proofErr w:type="spellStart"/>
      <w:r w:rsidR="006177DF" w:rsidRPr="006177DF">
        <w:rPr>
          <w:rFonts w:ascii="Times New Roman" w:hAnsi="Times New Roman" w:cs="Times New Roman"/>
        </w:rPr>
        <w:t>BeadChip</w:t>
      </w:r>
      <w:proofErr w:type="spellEnd"/>
      <w:r w:rsidR="006177DF" w:rsidRPr="006177DF">
        <w:rPr>
          <w:rFonts w:ascii="Times New Roman" w:hAnsi="Times New Roman" w:cs="Times New Roman"/>
        </w:rPr>
        <w:t xml:space="preserve"> includ</w:t>
      </w:r>
      <w:r>
        <w:rPr>
          <w:rFonts w:ascii="Times New Roman" w:hAnsi="Times New Roman" w:cs="Times New Roman"/>
        </w:rPr>
        <w:t>ing</w:t>
      </w:r>
      <w:r w:rsidR="006177DF" w:rsidRPr="006177DF">
        <w:rPr>
          <w:rFonts w:ascii="Times New Roman" w:hAnsi="Times New Roman" w:cs="Times New Roman"/>
        </w:rPr>
        <w:t xml:space="preserve"> probes for </w:t>
      </w:r>
      <w:r>
        <w:rPr>
          <w:rFonts w:ascii="Times New Roman" w:hAnsi="Times New Roman" w:cs="Times New Roman"/>
        </w:rPr>
        <w:t>~</w:t>
      </w:r>
      <w:r w:rsidR="006177DF" w:rsidRPr="006177DF">
        <w:rPr>
          <w:rFonts w:ascii="Times New Roman" w:hAnsi="Times New Roman" w:cs="Times New Roman"/>
        </w:rPr>
        <w:t>485K CpG sites.</w:t>
      </w:r>
      <w:r w:rsidR="008B230A">
        <w:rPr>
          <w:rFonts w:ascii="Times New Roman" w:hAnsi="Times New Roman" w:cs="Times New Roman"/>
        </w:rPr>
        <w:t xml:space="preserve"> Our study was a cross-sectional analysis and we were </w:t>
      </w:r>
      <w:r w:rsidRPr="008B230A">
        <w:rPr>
          <w:rFonts w:ascii="Times New Roman" w:hAnsi="Times New Roman" w:cs="Times New Roman"/>
        </w:rPr>
        <w:t>interested in</w:t>
      </w:r>
      <w:r w:rsidR="006177DF" w:rsidRPr="008B230A">
        <w:rPr>
          <w:rFonts w:ascii="Times New Roman" w:hAnsi="Times New Roman" w:cs="Times New Roman"/>
        </w:rPr>
        <w:t xml:space="preserve"> </w:t>
      </w:r>
      <w:r w:rsidR="006177DF">
        <w:rPr>
          <w:rFonts w:ascii="Times New Roman" w:hAnsi="Times New Roman" w:cs="Times New Roman"/>
        </w:rPr>
        <w:t>five</w:t>
      </w:r>
      <w:r w:rsidR="002506CA">
        <w:rPr>
          <w:rFonts w:ascii="Times New Roman" w:hAnsi="Times New Roman" w:cs="Times New Roman"/>
        </w:rPr>
        <w:t xml:space="preserve"> Omega-6 </w:t>
      </w:r>
      <w:r w:rsidR="002506CA" w:rsidRPr="002506CA">
        <w:rPr>
          <w:rFonts w:ascii="Times New Roman" w:hAnsi="Times New Roman" w:cs="Times New Roman"/>
        </w:rPr>
        <w:t>polyunsaturated</w:t>
      </w:r>
      <w:r w:rsidR="006177DF">
        <w:rPr>
          <w:rFonts w:ascii="Times New Roman" w:hAnsi="Times New Roman" w:cs="Times New Roman"/>
        </w:rPr>
        <w:t xml:space="preserve"> fatty acids </w:t>
      </w:r>
      <w:r w:rsidR="002506CA">
        <w:rPr>
          <w:rFonts w:ascii="Times New Roman" w:hAnsi="Times New Roman" w:cs="Times New Roman"/>
        </w:rPr>
        <w:t>(PUFAs)</w:t>
      </w:r>
      <w:r>
        <w:rPr>
          <w:rFonts w:ascii="Times New Roman" w:hAnsi="Times New Roman" w:cs="Times New Roman"/>
        </w:rPr>
        <w:t>, including</w:t>
      </w:r>
      <w:r w:rsidR="00191855">
        <w:rPr>
          <w:rFonts w:ascii="Times New Roman" w:hAnsi="Times New Roman" w:cs="Times New Roman"/>
        </w:rPr>
        <w:t xml:space="preserve"> </w:t>
      </w:r>
      <w:r w:rsidR="006177DF">
        <w:rPr>
          <w:rFonts w:ascii="Times New Roman" w:hAnsi="Times New Roman" w:cs="Times New Roman"/>
        </w:rPr>
        <w:t>linoleic acid (LA</w:t>
      </w:r>
      <w:r>
        <w:rPr>
          <w:rFonts w:ascii="Times New Roman" w:hAnsi="Times New Roman" w:cs="Times New Roman"/>
        </w:rPr>
        <w:t>)</w:t>
      </w:r>
      <w:r w:rsidR="006177DF">
        <w:rPr>
          <w:rFonts w:ascii="Times New Roman" w:hAnsi="Times New Roman" w:cs="Times New Roman"/>
        </w:rPr>
        <w:t>,</w:t>
      </w:r>
      <w:r w:rsidR="00191855">
        <w:rPr>
          <w:rFonts w:ascii="Times New Roman" w:hAnsi="Times New Roman" w:cs="Times New Roman"/>
        </w:rPr>
        <w:t xml:space="preserve"> </w:t>
      </w:r>
      <w:proofErr w:type="spellStart"/>
      <w:r w:rsidR="006177DF" w:rsidRPr="006177DF">
        <w:rPr>
          <w:rFonts w:ascii="Times New Roman" w:hAnsi="Times New Roman" w:cs="Times New Roman"/>
        </w:rPr>
        <w:t>eicosadienoic</w:t>
      </w:r>
      <w:proofErr w:type="spellEnd"/>
      <w:r w:rsidR="006177DF" w:rsidRPr="006177DF">
        <w:rPr>
          <w:rFonts w:ascii="Times New Roman" w:hAnsi="Times New Roman" w:cs="Times New Roman"/>
        </w:rPr>
        <w:t xml:space="preserve"> acid</w:t>
      </w:r>
      <w:r w:rsidR="006177DF">
        <w:rPr>
          <w:rFonts w:ascii="Times New Roman" w:hAnsi="Times New Roman" w:cs="Times New Roman"/>
        </w:rPr>
        <w:t xml:space="preserve"> (EDA</w:t>
      </w:r>
      <w:r>
        <w:rPr>
          <w:rFonts w:ascii="Times New Roman" w:hAnsi="Times New Roman" w:cs="Times New Roman"/>
        </w:rPr>
        <w:t>)</w:t>
      </w:r>
      <w:r w:rsidR="006177DF">
        <w:rPr>
          <w:rFonts w:ascii="Times New Roman" w:hAnsi="Times New Roman" w:cs="Times New Roman"/>
        </w:rPr>
        <w:t>,</w:t>
      </w:r>
      <w:r w:rsidR="00191855">
        <w:rPr>
          <w:rFonts w:ascii="Times New Roman" w:hAnsi="Times New Roman" w:cs="Times New Roman"/>
        </w:rPr>
        <w:t xml:space="preserve"> </w:t>
      </w:r>
      <w:r w:rsidR="006177DF" w:rsidRPr="006177DF">
        <w:rPr>
          <w:rFonts w:ascii="Times New Roman" w:hAnsi="Times New Roman" w:cs="Times New Roman"/>
        </w:rPr>
        <w:t>gamma-linolenic acid</w:t>
      </w:r>
      <w:r w:rsidR="006177DF">
        <w:rPr>
          <w:rFonts w:ascii="Times New Roman" w:hAnsi="Times New Roman" w:cs="Times New Roman"/>
        </w:rPr>
        <w:t xml:space="preserve"> (GLA), </w:t>
      </w:r>
      <w:proofErr w:type="spellStart"/>
      <w:r w:rsidR="006177DF" w:rsidRPr="006177DF">
        <w:rPr>
          <w:rFonts w:ascii="Times New Roman" w:hAnsi="Times New Roman" w:cs="Times New Roman"/>
        </w:rPr>
        <w:t>dihommo</w:t>
      </w:r>
      <w:proofErr w:type="spellEnd"/>
      <w:r w:rsidR="006177DF" w:rsidRPr="006177DF">
        <w:rPr>
          <w:rFonts w:ascii="Times New Roman" w:hAnsi="Times New Roman" w:cs="Times New Roman"/>
        </w:rPr>
        <w:t>-gamma-linolenic acid</w:t>
      </w:r>
      <w:r w:rsidR="006177DF">
        <w:rPr>
          <w:rFonts w:ascii="Times New Roman" w:hAnsi="Times New Roman" w:cs="Times New Roman"/>
        </w:rPr>
        <w:t xml:space="preserve"> (DGLA), and </w:t>
      </w:r>
      <w:r w:rsidR="006177DF" w:rsidRPr="006177DF">
        <w:rPr>
          <w:rFonts w:ascii="Times New Roman" w:hAnsi="Times New Roman" w:cs="Times New Roman"/>
        </w:rPr>
        <w:t>arachidonic acid</w:t>
      </w:r>
      <w:r w:rsidR="006177DF">
        <w:rPr>
          <w:rFonts w:ascii="Times New Roman" w:hAnsi="Times New Roman" w:cs="Times New Roman"/>
        </w:rPr>
        <w:t xml:space="preserve"> (AA).</w:t>
      </w:r>
      <w:commentRangeEnd w:id="1"/>
      <w:r w:rsidR="00A0581A">
        <w:rPr>
          <w:rStyle w:val="CommentReference"/>
        </w:rPr>
        <w:commentReference w:id="1"/>
      </w:r>
      <w:r w:rsidR="00F64BEC">
        <w:rPr>
          <w:rFonts w:ascii="Times New Roman" w:hAnsi="Times New Roman" w:cs="Times New Roman"/>
        </w:rPr>
        <w:t xml:space="preserve"> </w:t>
      </w:r>
      <w:r>
        <w:rPr>
          <w:rFonts w:ascii="Times New Roman" w:hAnsi="Times New Roman" w:cs="Times New Roman"/>
        </w:rPr>
        <w:t>We applied linear regressions to examine associations between blood DNA methylation (</w:t>
      </w:r>
      <w:proofErr w:type="spellStart"/>
      <w:r>
        <w:rPr>
          <w:rFonts w:ascii="Times New Roman" w:hAnsi="Times New Roman" w:cs="Times New Roman"/>
        </w:rPr>
        <w:t>DNAm</w:t>
      </w:r>
      <w:proofErr w:type="spellEnd"/>
      <w:r>
        <w:rPr>
          <w:rFonts w:ascii="Times New Roman" w:hAnsi="Times New Roman" w:cs="Times New Roman"/>
        </w:rPr>
        <w:t xml:space="preserve">) and each fatty acid, adjusting for </w:t>
      </w:r>
      <w:r w:rsidR="005115C5">
        <w:rPr>
          <w:rFonts w:ascii="Times New Roman" w:hAnsi="Times New Roman" w:cs="Times New Roman"/>
        </w:rPr>
        <w:t>Gender, Site, Age, Race, Cigarette, BMI, Glucose</w:t>
      </w:r>
      <w:r>
        <w:rPr>
          <w:rFonts w:ascii="Times New Roman" w:hAnsi="Times New Roman" w:cs="Times New Roman"/>
        </w:rPr>
        <w:t xml:space="preserve">. </w:t>
      </w:r>
      <w:r w:rsidR="00F64BEC">
        <w:rPr>
          <w:rFonts w:ascii="Times New Roman" w:hAnsi="Times New Roman" w:cs="Times New Roman"/>
        </w:rPr>
        <w:t xml:space="preserve">To identify and remove </w:t>
      </w:r>
      <w:r>
        <w:rPr>
          <w:rFonts w:ascii="Times New Roman" w:hAnsi="Times New Roman" w:cs="Times New Roman"/>
        </w:rPr>
        <w:t>unobserved confounders</w:t>
      </w:r>
      <w:r w:rsidR="00F64BEC">
        <w:rPr>
          <w:rFonts w:ascii="Times New Roman" w:hAnsi="Times New Roman" w:cs="Times New Roman"/>
        </w:rPr>
        <w:t xml:space="preserve">, </w:t>
      </w:r>
      <w:commentRangeStart w:id="2"/>
      <w:r w:rsidR="00F64BEC">
        <w:rPr>
          <w:rFonts w:ascii="Times New Roman" w:hAnsi="Times New Roman" w:cs="Times New Roman"/>
        </w:rPr>
        <w:t>Surrogate Variable Analysis (SVA) was applied</w:t>
      </w:r>
      <w:commentRangeEnd w:id="2"/>
      <w:r w:rsidR="00A0581A">
        <w:rPr>
          <w:rStyle w:val="CommentReference"/>
        </w:rPr>
        <w:commentReference w:id="2"/>
      </w:r>
      <w:r w:rsidR="00133A52">
        <w:rPr>
          <w:rFonts w:ascii="Times New Roman" w:hAnsi="Times New Roman" w:cs="Times New Roman"/>
        </w:rPr>
        <w:t xml:space="preserve"> to DNA methylation data</w:t>
      </w:r>
      <w:r>
        <w:rPr>
          <w:rFonts w:ascii="Times New Roman" w:hAnsi="Times New Roman" w:cs="Times New Roman"/>
        </w:rPr>
        <w:t xml:space="preserve"> and significant SVs were also included as covariates</w:t>
      </w:r>
      <w:r w:rsidR="00F64BEC">
        <w:rPr>
          <w:rFonts w:ascii="Times New Roman" w:hAnsi="Times New Roman" w:cs="Times New Roman"/>
        </w:rPr>
        <w:t xml:space="preserve">. </w:t>
      </w:r>
      <w:r w:rsidR="006D040E">
        <w:rPr>
          <w:rFonts w:ascii="Times New Roman" w:hAnsi="Times New Roman" w:cs="Times New Roman"/>
        </w:rPr>
        <w:t xml:space="preserve">The Bonferroni correction (p = 0.05 / 484817 = 1.03e-07) was used to determine the significant threshold. </w:t>
      </w:r>
      <w:r w:rsidR="00C527B1" w:rsidRPr="008917CC">
        <w:rPr>
          <w:rFonts w:ascii="Times New Roman" w:hAnsi="Times New Roman" w:cs="Times New Roman"/>
          <w:highlight w:val="yellow"/>
        </w:rPr>
        <w:t xml:space="preserve">Additionally, we performed differentially methylated region (DMR) analysis to </w:t>
      </w:r>
      <w:r w:rsidR="008917CC" w:rsidRPr="008917CC">
        <w:rPr>
          <w:rFonts w:ascii="Times New Roman" w:hAnsi="Times New Roman" w:cs="Times New Roman"/>
          <w:highlight w:val="yellow"/>
        </w:rPr>
        <w:t>group CpG sites into regions and compare them. The motivation was to understand the methylation change in a broader region.</w:t>
      </w:r>
      <w:r w:rsidR="008917CC">
        <w:rPr>
          <w:rFonts w:ascii="Times New Roman" w:hAnsi="Times New Roman" w:cs="Times New Roman"/>
        </w:rPr>
        <w:t xml:space="preserve"> </w:t>
      </w:r>
      <w:r w:rsidR="00F64BEC">
        <w:rPr>
          <w:rFonts w:ascii="Times New Roman" w:hAnsi="Times New Roman" w:cs="Times New Roman"/>
        </w:rPr>
        <w:t>As results</w:t>
      </w:r>
      <w:r w:rsidR="00DC6027">
        <w:rPr>
          <w:rFonts w:ascii="Times New Roman" w:hAnsi="Times New Roman" w:cs="Times New Roman"/>
        </w:rPr>
        <w:t xml:space="preserve"> of association results</w:t>
      </w:r>
      <w:r w:rsidR="00F64BEC">
        <w:rPr>
          <w:rFonts w:ascii="Times New Roman" w:hAnsi="Times New Roman" w:cs="Times New Roman"/>
        </w:rPr>
        <w:t xml:space="preserve">, </w:t>
      </w:r>
      <w:r w:rsidR="006D040E">
        <w:rPr>
          <w:rFonts w:ascii="Times New Roman" w:hAnsi="Times New Roman" w:cs="Times New Roman"/>
        </w:rPr>
        <w:t xml:space="preserve">the top CpG signal, </w:t>
      </w:r>
      <w:r w:rsidR="00F64BEC">
        <w:rPr>
          <w:rFonts w:ascii="Times New Roman" w:hAnsi="Times New Roman" w:cs="Times New Roman"/>
        </w:rPr>
        <w:t xml:space="preserve">cg19610905, </w:t>
      </w:r>
      <w:r w:rsidR="006D040E">
        <w:rPr>
          <w:rFonts w:ascii="Times New Roman" w:hAnsi="Times New Roman" w:cs="Times New Roman"/>
        </w:rPr>
        <w:t xml:space="preserve">appeared </w:t>
      </w:r>
      <w:r>
        <w:rPr>
          <w:rFonts w:ascii="Times New Roman" w:hAnsi="Times New Roman" w:cs="Times New Roman"/>
        </w:rPr>
        <w:t xml:space="preserve">epigenome-wide </w:t>
      </w:r>
      <w:r w:rsidR="006D040E">
        <w:rPr>
          <w:rFonts w:ascii="Times New Roman" w:hAnsi="Times New Roman" w:cs="Times New Roman"/>
        </w:rPr>
        <w:t xml:space="preserve">significant </w:t>
      </w:r>
      <w:r w:rsidR="008B230A">
        <w:rPr>
          <w:rFonts w:ascii="Times New Roman" w:hAnsi="Times New Roman" w:cs="Times New Roman"/>
        </w:rPr>
        <w:t xml:space="preserve">in </w:t>
      </w:r>
      <w:r w:rsidR="00A0581A">
        <w:rPr>
          <w:rFonts w:ascii="Times New Roman" w:hAnsi="Times New Roman" w:cs="Times New Roman"/>
        </w:rPr>
        <w:t xml:space="preserve">its associations with </w:t>
      </w:r>
      <w:r w:rsidR="006D040E">
        <w:rPr>
          <w:rFonts w:ascii="Times New Roman" w:hAnsi="Times New Roman" w:cs="Times New Roman"/>
        </w:rPr>
        <w:t>LA, AA, EDA and DGLA</w:t>
      </w:r>
      <w:r w:rsidR="00DC4576">
        <w:rPr>
          <w:rFonts w:ascii="Times New Roman" w:hAnsi="Times New Roman" w:cs="Times New Roman"/>
        </w:rPr>
        <w:t>,</w:t>
      </w:r>
      <w:r w:rsidR="0082578A">
        <w:rPr>
          <w:rFonts w:ascii="Times New Roman" w:hAnsi="Times New Roman" w:cs="Times New Roman"/>
        </w:rPr>
        <w:t xml:space="preserve"> </w:t>
      </w:r>
      <w:r w:rsidR="00A0581A">
        <w:rPr>
          <w:rFonts w:ascii="Times New Roman" w:hAnsi="Times New Roman" w:cs="Times New Roman"/>
        </w:rPr>
        <w:t xml:space="preserve">and this CpG site </w:t>
      </w:r>
      <w:r>
        <w:rPr>
          <w:rFonts w:ascii="Times New Roman" w:hAnsi="Times New Roman" w:cs="Times New Roman"/>
        </w:rPr>
        <w:t>is located in the</w:t>
      </w:r>
      <w:r w:rsidR="00DC4576">
        <w:rPr>
          <w:rFonts w:ascii="Times New Roman" w:hAnsi="Times New Roman" w:cs="Times New Roman"/>
        </w:rPr>
        <w:t xml:space="preserve"> </w:t>
      </w:r>
      <w:r w:rsidR="006D040E" w:rsidRPr="00AD1BFA">
        <w:rPr>
          <w:rFonts w:ascii="Times New Roman" w:hAnsi="Times New Roman" w:cs="Times New Roman"/>
        </w:rPr>
        <w:t>Fatty Acid Desaturase 2</w:t>
      </w:r>
      <w:r w:rsidR="006D040E">
        <w:rPr>
          <w:rFonts w:ascii="Times New Roman" w:hAnsi="Times New Roman" w:cs="Times New Roman"/>
        </w:rPr>
        <w:t xml:space="preserve"> (FADS2)</w:t>
      </w:r>
      <w:r>
        <w:rPr>
          <w:rFonts w:ascii="Times New Roman" w:hAnsi="Times New Roman" w:cs="Times New Roman"/>
        </w:rPr>
        <w:t xml:space="preserve"> gene region.</w:t>
      </w:r>
      <w:r w:rsidR="006D040E">
        <w:rPr>
          <w:rFonts w:ascii="Times New Roman" w:hAnsi="Times New Roman" w:cs="Times New Roman"/>
        </w:rPr>
        <w:t xml:space="preserve"> Functionally, </w:t>
      </w:r>
      <w:r>
        <w:rPr>
          <w:rFonts w:ascii="Times New Roman" w:hAnsi="Times New Roman" w:cs="Times New Roman"/>
        </w:rPr>
        <w:t>the FADS2 gene</w:t>
      </w:r>
      <w:r w:rsidR="006D040E">
        <w:rPr>
          <w:rFonts w:ascii="Times New Roman" w:hAnsi="Times New Roman" w:cs="Times New Roman"/>
        </w:rPr>
        <w:t xml:space="preserve"> </w:t>
      </w:r>
      <w:r w:rsidR="006D040E" w:rsidRPr="006D040E">
        <w:rPr>
          <w:rFonts w:ascii="Times New Roman" w:hAnsi="Times New Roman" w:cs="Times New Roman"/>
        </w:rPr>
        <w:t>encod</w:t>
      </w:r>
      <w:r>
        <w:rPr>
          <w:rFonts w:ascii="Times New Roman" w:hAnsi="Times New Roman" w:cs="Times New Roman"/>
        </w:rPr>
        <w:t>es</w:t>
      </w:r>
      <w:r w:rsidR="006D040E" w:rsidRPr="006D040E">
        <w:rPr>
          <w:rFonts w:ascii="Times New Roman" w:hAnsi="Times New Roman" w:cs="Times New Roman"/>
        </w:rPr>
        <w:t xml:space="preserve"> an enzyme involved in the desaturation process of fatty acids</w:t>
      </w:r>
      <w:r w:rsidR="006D040E">
        <w:rPr>
          <w:rFonts w:ascii="Times New Roman" w:hAnsi="Times New Roman" w:cs="Times New Roman"/>
        </w:rPr>
        <w:t>,</w:t>
      </w:r>
      <w:r w:rsidR="00DC4576">
        <w:rPr>
          <w:rFonts w:ascii="Times New Roman" w:hAnsi="Times New Roman" w:cs="Times New Roman"/>
        </w:rPr>
        <w:t xml:space="preserve"> </w:t>
      </w:r>
      <w:r w:rsidR="00DC4576" w:rsidRPr="00DC4576">
        <w:rPr>
          <w:rFonts w:ascii="Times New Roman" w:hAnsi="Times New Roman" w:cs="Times New Roman"/>
        </w:rPr>
        <w:t>regulat</w:t>
      </w:r>
      <w:r w:rsidR="00DC4576">
        <w:rPr>
          <w:rFonts w:ascii="Times New Roman" w:hAnsi="Times New Roman" w:cs="Times New Roman"/>
        </w:rPr>
        <w:t>ing</w:t>
      </w:r>
      <w:r w:rsidR="00DC4576" w:rsidRPr="00DC4576">
        <w:rPr>
          <w:rFonts w:ascii="Times New Roman" w:hAnsi="Times New Roman" w:cs="Times New Roman"/>
        </w:rPr>
        <w:t xml:space="preserve"> unsaturation of fatty acids through the introduction of double bonds between defined carbons of the fatty acyl chain</w:t>
      </w:r>
      <w:r w:rsidR="002506CA">
        <w:rPr>
          <w:rFonts w:ascii="Times New Roman" w:hAnsi="Times New Roman" w:cs="Times New Roman"/>
        </w:rPr>
        <w:t>.</w:t>
      </w:r>
      <w:r w:rsidR="000B122C">
        <w:rPr>
          <w:rFonts w:ascii="Times New Roman" w:hAnsi="Times New Roman" w:cs="Times New Roman"/>
        </w:rPr>
        <w:t xml:space="preserve">  </w:t>
      </w:r>
      <w:commentRangeStart w:id="3"/>
      <w:r w:rsidR="000B122C">
        <w:rPr>
          <w:rFonts w:ascii="Times New Roman" w:hAnsi="Times New Roman" w:cs="Times New Roman"/>
        </w:rPr>
        <w:t xml:space="preserve">Additional </w:t>
      </w:r>
      <w:r w:rsidR="008B230A">
        <w:rPr>
          <w:rFonts w:ascii="Times New Roman" w:hAnsi="Times New Roman" w:cs="Times New Roman"/>
        </w:rPr>
        <w:t xml:space="preserve">significant </w:t>
      </w:r>
      <w:r w:rsidR="000B122C">
        <w:rPr>
          <w:rFonts w:ascii="Times New Roman" w:hAnsi="Times New Roman" w:cs="Times New Roman"/>
        </w:rPr>
        <w:t>CpG</w:t>
      </w:r>
      <w:r w:rsidR="008B230A">
        <w:rPr>
          <w:rFonts w:ascii="Times New Roman" w:hAnsi="Times New Roman" w:cs="Times New Roman"/>
        </w:rPr>
        <w:t xml:space="preserve"> sites </w:t>
      </w:r>
      <w:r w:rsidR="000B122C">
        <w:rPr>
          <w:rFonts w:ascii="Times New Roman" w:hAnsi="Times New Roman" w:cs="Times New Roman"/>
        </w:rPr>
        <w:t xml:space="preserve">were identified, for example, in the </w:t>
      </w:r>
      <w:r w:rsidR="00191855">
        <w:rPr>
          <w:rFonts w:ascii="Times New Roman" w:hAnsi="Times New Roman" w:cs="Times New Roman"/>
        </w:rPr>
        <w:t>PFKP</w:t>
      </w:r>
      <w:r w:rsidR="000B122C">
        <w:rPr>
          <w:rFonts w:ascii="Times New Roman" w:hAnsi="Times New Roman" w:cs="Times New Roman"/>
        </w:rPr>
        <w:t xml:space="preserve">, </w:t>
      </w:r>
      <w:r w:rsidR="00191855" w:rsidRPr="00191855">
        <w:rPr>
          <w:rFonts w:ascii="Times New Roman" w:hAnsi="Times New Roman" w:cs="Times New Roman"/>
        </w:rPr>
        <w:t>PLXNB3</w:t>
      </w:r>
      <w:r w:rsidR="00191855">
        <w:rPr>
          <w:rFonts w:ascii="Times New Roman" w:hAnsi="Times New Roman" w:cs="Times New Roman"/>
        </w:rPr>
        <w:t xml:space="preserve"> </w:t>
      </w:r>
      <w:r w:rsidR="000B122C">
        <w:rPr>
          <w:rFonts w:ascii="Times New Roman" w:hAnsi="Times New Roman" w:cs="Times New Roman"/>
        </w:rPr>
        <w:t>gene regions.</w:t>
      </w:r>
      <w:commentRangeEnd w:id="3"/>
      <w:r w:rsidR="00A0581A">
        <w:rPr>
          <w:rStyle w:val="CommentReference"/>
        </w:rPr>
        <w:commentReference w:id="3"/>
      </w:r>
      <w:r w:rsidR="008917CC">
        <w:rPr>
          <w:rFonts w:ascii="Times New Roman" w:hAnsi="Times New Roman" w:cs="Times New Roman"/>
        </w:rPr>
        <w:t xml:space="preserve"> </w:t>
      </w:r>
      <w:r w:rsidR="008917CC" w:rsidRPr="008917CC">
        <w:rPr>
          <w:rFonts w:ascii="Times New Roman" w:hAnsi="Times New Roman" w:cs="Times New Roman"/>
          <w:highlight w:val="yellow"/>
        </w:rPr>
        <w:t xml:space="preserve">The findings of DMR were different than linear associations, which discovered MEST gene for fatty acids LA, AA, EDA and DGLA. The </w:t>
      </w:r>
      <w:r w:rsidR="007647F5">
        <w:rPr>
          <w:rFonts w:ascii="Times New Roman" w:hAnsi="Times New Roman" w:cs="Times New Roman"/>
          <w:highlight w:val="yellow"/>
        </w:rPr>
        <w:t xml:space="preserve">genes </w:t>
      </w:r>
      <w:r w:rsidR="008917CC" w:rsidRPr="008917CC">
        <w:rPr>
          <w:rFonts w:ascii="Times New Roman" w:hAnsi="Times New Roman" w:cs="Times New Roman"/>
          <w:highlight w:val="yellow"/>
        </w:rPr>
        <w:t xml:space="preserve">related to </w:t>
      </w:r>
      <w:r w:rsidR="007647F5">
        <w:rPr>
          <w:rFonts w:ascii="Times New Roman" w:hAnsi="Times New Roman" w:cs="Times New Roman"/>
          <w:highlight w:val="yellow"/>
        </w:rPr>
        <w:t>GLA were</w:t>
      </w:r>
      <w:r w:rsidR="008917CC" w:rsidRPr="008917CC">
        <w:rPr>
          <w:rFonts w:ascii="Times New Roman" w:hAnsi="Times New Roman" w:cs="Times New Roman"/>
          <w:highlight w:val="yellow"/>
        </w:rPr>
        <w:t xml:space="preserve"> PCDHGA and RP3-400N23.6. Both</w:t>
      </w:r>
      <w:r w:rsidR="008917CC">
        <w:rPr>
          <w:rFonts w:ascii="Times New Roman" w:hAnsi="Times New Roman" w:cs="Times New Roman"/>
          <w:highlight w:val="yellow"/>
        </w:rPr>
        <w:t xml:space="preserve"> linear association and DMR </w:t>
      </w:r>
      <w:r w:rsidR="008917CC" w:rsidRPr="008917CC">
        <w:rPr>
          <w:rFonts w:ascii="Times New Roman" w:hAnsi="Times New Roman" w:cs="Times New Roman"/>
          <w:highlight w:val="yellow"/>
        </w:rPr>
        <w:t xml:space="preserve">results were reasonable, depending on whether viewing it from an individual CpG perspective or a </w:t>
      </w:r>
      <w:r w:rsidR="00C12402" w:rsidRPr="008917CC">
        <w:rPr>
          <w:rFonts w:ascii="Times New Roman" w:hAnsi="Times New Roman" w:cs="Times New Roman"/>
          <w:highlight w:val="yellow"/>
        </w:rPr>
        <w:t>regional</w:t>
      </w:r>
      <w:r w:rsidR="008917CC" w:rsidRPr="008917CC">
        <w:rPr>
          <w:rFonts w:ascii="Times New Roman" w:hAnsi="Times New Roman" w:cs="Times New Roman"/>
          <w:highlight w:val="yellow"/>
        </w:rPr>
        <w:t xml:space="preserve"> perspective.</w:t>
      </w:r>
    </w:p>
    <w:p w14:paraId="3BE58AD0" w14:textId="77777777" w:rsidR="006D040E" w:rsidRDefault="006D040E" w:rsidP="00A6266D">
      <w:pPr>
        <w:spacing w:line="360" w:lineRule="auto"/>
        <w:jc w:val="both"/>
        <w:rPr>
          <w:rFonts w:ascii="Times New Roman" w:hAnsi="Times New Roman" w:cs="Times New Roman"/>
        </w:rPr>
      </w:pPr>
    </w:p>
    <w:p w14:paraId="7383D3A9" w14:textId="6158A18B" w:rsidR="006D040E" w:rsidRDefault="000B122C" w:rsidP="00A6266D">
      <w:pPr>
        <w:spacing w:line="360" w:lineRule="auto"/>
        <w:jc w:val="both"/>
        <w:rPr>
          <w:rFonts w:ascii="Times New Roman" w:hAnsi="Times New Roman" w:cs="Times New Roman"/>
        </w:rPr>
      </w:pPr>
      <w:r>
        <w:rPr>
          <w:rFonts w:ascii="Times New Roman" w:hAnsi="Times New Roman" w:cs="Times New Roman"/>
        </w:rPr>
        <w:lastRenderedPageBreak/>
        <w:t xml:space="preserve">Our study </w:t>
      </w:r>
      <w:r w:rsidRPr="000B122C">
        <w:rPr>
          <w:rFonts w:ascii="Times New Roman" w:hAnsi="Times New Roman" w:cs="Times New Roman"/>
        </w:rPr>
        <w:t>has the potential to revolutionize dietary recommendations, enhance disease prevention strategies, and lead to novel therapeutic approaches that leverage the power of epigenetic regulation.</w:t>
      </w:r>
      <w:r w:rsidR="00DC4576">
        <w:rPr>
          <w:rFonts w:ascii="Times New Roman" w:hAnsi="Times New Roman" w:cs="Times New Roman"/>
        </w:rPr>
        <w:t xml:space="preserve"> </w:t>
      </w:r>
    </w:p>
    <w:p w14:paraId="134782B9" w14:textId="75808705" w:rsidR="005F5662" w:rsidRPr="008925CF" w:rsidRDefault="005F5662" w:rsidP="00A6266D">
      <w:pPr>
        <w:spacing w:line="360" w:lineRule="auto"/>
        <w:jc w:val="both"/>
        <w:rPr>
          <w:rFonts w:ascii="Times New Roman" w:hAnsi="Times New Roman" w:cs="Times New Roman"/>
        </w:rPr>
      </w:pPr>
    </w:p>
    <w:p w14:paraId="2AE347FF" w14:textId="77777777" w:rsidR="008925CF" w:rsidRDefault="008925CF" w:rsidP="00A6266D">
      <w:pPr>
        <w:spacing w:line="360" w:lineRule="auto"/>
        <w:jc w:val="both"/>
        <w:rPr>
          <w:rFonts w:ascii="Times New Roman" w:hAnsi="Times New Roman" w:cs="Times New Roman"/>
          <w:b/>
          <w:bCs/>
          <w:sz w:val="32"/>
          <w:szCs w:val="32"/>
        </w:rPr>
      </w:pPr>
    </w:p>
    <w:p w14:paraId="0142F07F" w14:textId="77777777" w:rsidR="008925CF" w:rsidRPr="008925CF" w:rsidRDefault="008925CF" w:rsidP="00A6266D">
      <w:pPr>
        <w:spacing w:line="360" w:lineRule="auto"/>
        <w:jc w:val="both"/>
        <w:rPr>
          <w:rFonts w:ascii="Times New Roman" w:hAnsi="Times New Roman" w:cs="Times New Roman"/>
          <w:b/>
          <w:bCs/>
          <w:sz w:val="32"/>
          <w:szCs w:val="32"/>
        </w:rPr>
      </w:pPr>
    </w:p>
    <w:p w14:paraId="15F275CC" w14:textId="72DDA103" w:rsidR="00A6266D" w:rsidRDefault="00A6266D" w:rsidP="00A6266D">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Introduction</w:t>
      </w:r>
    </w:p>
    <w:p w14:paraId="185D75EC" w14:textId="3DE5E52C" w:rsidR="00714ED8" w:rsidRDefault="00B8036F" w:rsidP="00A6266D">
      <w:pPr>
        <w:spacing w:line="360" w:lineRule="auto"/>
        <w:jc w:val="both"/>
        <w:rPr>
          <w:rFonts w:ascii="Times New Roman" w:hAnsi="Times New Roman" w:cs="Times New Roman"/>
        </w:rPr>
      </w:pPr>
      <w:r>
        <w:rPr>
          <w:rFonts w:ascii="Times New Roman" w:hAnsi="Times New Roman" w:cs="Times New Roman"/>
          <w:b/>
          <w:bCs/>
        </w:rPr>
        <w:t>Background</w:t>
      </w:r>
      <w:r w:rsidR="00117D55">
        <w:rPr>
          <w:rFonts w:ascii="Times New Roman" w:hAnsi="Times New Roman" w:cs="Times New Roman"/>
          <w:b/>
          <w:bCs/>
        </w:rPr>
        <w:t xml:space="preserve"> and existing literature</w:t>
      </w:r>
      <w:r>
        <w:rPr>
          <w:rFonts w:ascii="Times New Roman" w:hAnsi="Times New Roman" w:cs="Times New Roman"/>
          <w:b/>
          <w:bCs/>
        </w:rPr>
        <w:t xml:space="preserve">: </w:t>
      </w:r>
      <w:r w:rsidR="007E7FE3" w:rsidRPr="00117D55">
        <w:rPr>
          <w:rFonts w:ascii="Times New Roman" w:hAnsi="Times New Roman" w:cs="Times New Roman"/>
        </w:rPr>
        <w:t xml:space="preserve">My topic is about </w:t>
      </w:r>
      <w:r w:rsidR="00DA1631" w:rsidRPr="00117D55">
        <w:rPr>
          <w:rFonts w:ascii="Times New Roman" w:hAnsi="Times New Roman" w:cs="Times New Roman"/>
        </w:rPr>
        <w:t>the relationship</w:t>
      </w:r>
      <w:r w:rsidR="007E7FE3" w:rsidRPr="00117D55">
        <w:rPr>
          <w:rFonts w:ascii="Times New Roman" w:hAnsi="Times New Roman" w:cs="Times New Roman"/>
        </w:rPr>
        <w:t xml:space="preserve"> of phospholipid fatty acids, DNA methylation, and gene expression of inflammatory loci in the Multi-Ethnic Study of Atherosclerosis</w:t>
      </w:r>
      <w:r w:rsidR="00310604">
        <w:rPr>
          <w:rFonts w:ascii="Times New Roman" w:hAnsi="Times New Roman" w:cs="Times New Roman"/>
        </w:rPr>
        <w:t xml:space="preserve"> (MESA)</w:t>
      </w:r>
      <w:r w:rsidR="007E7FE3" w:rsidRPr="00117D55">
        <w:rPr>
          <w:rFonts w:ascii="Times New Roman" w:hAnsi="Times New Roman" w:cs="Times New Roman"/>
        </w:rPr>
        <w:t xml:space="preserve">. </w:t>
      </w:r>
      <w:r w:rsidR="002069C8" w:rsidRPr="002069C8">
        <w:rPr>
          <w:rFonts w:ascii="Times New Roman" w:hAnsi="Times New Roman" w:cs="Times New Roman"/>
        </w:rPr>
        <w:t>Inflammation is a key response to infection and injury and is part of the normal, innate immune response. Uncontrolled or inappropriate inflammation causes excessive damage to tissues and contributes to a wide range of conditions</w:t>
      </w:r>
      <w:r w:rsidR="002069C8">
        <w:rPr>
          <w:rFonts w:ascii="Times New Roman" w:hAnsi="Times New Roman" w:cs="Times New Roman"/>
        </w:rPr>
        <w:t xml:space="preserve">. </w:t>
      </w:r>
      <w:r w:rsidR="002069C8" w:rsidRPr="002069C8">
        <w:rPr>
          <w:rFonts w:ascii="Times New Roman" w:hAnsi="Times New Roman" w:cs="Times New Roman"/>
        </w:rPr>
        <w:t>Fatty acids are involved in the inflammatory process on multiple levels</w:t>
      </w:r>
      <w:r>
        <w:rPr>
          <w:rFonts w:ascii="Times New Roman" w:hAnsi="Times New Roman" w:cs="Times New Roman"/>
        </w:rPr>
        <w:t>.</w:t>
      </w:r>
      <w:r w:rsidR="007F74C7">
        <w:rPr>
          <w:rFonts w:ascii="Times New Roman" w:hAnsi="Times New Roman" w:cs="Times New Roman"/>
        </w:rPr>
        <w:t xml:space="preserve"> </w:t>
      </w:r>
      <w:r w:rsidR="00714ED8">
        <w:rPr>
          <w:rFonts w:ascii="Times New Roman" w:hAnsi="Times New Roman" w:cs="Times New Roman"/>
        </w:rPr>
        <w:t>Previous</w:t>
      </w:r>
      <w:r w:rsidR="00714ED8" w:rsidRPr="00714ED8">
        <w:rPr>
          <w:rFonts w:ascii="Times New Roman" w:hAnsi="Times New Roman" w:cs="Times New Roman"/>
        </w:rPr>
        <w:t xml:space="preserve"> studies have </w:t>
      </w:r>
      <w:r w:rsidR="00714ED8">
        <w:rPr>
          <w:rFonts w:ascii="Times New Roman" w:hAnsi="Times New Roman" w:cs="Times New Roman"/>
        </w:rPr>
        <w:t>proved systematic inflammation was significantly reduced by</w:t>
      </w:r>
      <w:r w:rsidR="00714ED8" w:rsidRPr="00714ED8">
        <w:rPr>
          <w:rFonts w:ascii="Times New Roman" w:hAnsi="Times New Roman" w:cs="Times New Roman"/>
        </w:rPr>
        <w:t xml:space="preserve"> omega-3 polyunsaturated fatty acids (PUFAs) </w:t>
      </w:r>
      <w:r w:rsidR="00714ED8">
        <w:rPr>
          <w:rFonts w:ascii="Times New Roman" w:hAnsi="Times New Roman" w:cs="Times New Roman"/>
        </w:rPr>
        <w:t>through</w:t>
      </w:r>
      <w:r w:rsidR="00714ED8" w:rsidRPr="00714ED8">
        <w:rPr>
          <w:rFonts w:ascii="Times New Roman" w:hAnsi="Times New Roman" w:cs="Times New Roman"/>
        </w:rPr>
        <w:t xml:space="preserve"> the reduction of interleukin-6 (IL-6) and TNF-α concentrations. Conversely, increased intake of omega-6 PUFAs, </w:t>
      </w:r>
      <w:r w:rsidR="00714ED8">
        <w:rPr>
          <w:rFonts w:ascii="Times New Roman" w:hAnsi="Times New Roman" w:cs="Times New Roman"/>
        </w:rPr>
        <w:t>however</w:t>
      </w:r>
      <w:r w:rsidR="00714ED8" w:rsidRPr="00714ED8">
        <w:rPr>
          <w:rFonts w:ascii="Times New Roman" w:hAnsi="Times New Roman" w:cs="Times New Roman"/>
        </w:rPr>
        <w:t xml:space="preserve">, has no </w:t>
      </w:r>
      <w:r w:rsidR="00117D55">
        <w:rPr>
          <w:rFonts w:ascii="Times New Roman" w:hAnsi="Times New Roman" w:cs="Times New Roman"/>
        </w:rPr>
        <w:t>influence</w:t>
      </w:r>
      <w:r w:rsidR="00714ED8" w:rsidRPr="00714ED8">
        <w:rPr>
          <w:rFonts w:ascii="Times New Roman" w:hAnsi="Times New Roman" w:cs="Times New Roman"/>
        </w:rPr>
        <w:t xml:space="preserve"> on TNF-α, IL-6 production</w:t>
      </w:r>
      <w:r w:rsidR="00714ED8">
        <w:rPr>
          <w:rFonts w:ascii="Times New Roman" w:hAnsi="Times New Roman" w:cs="Times New Roman"/>
        </w:rPr>
        <w:t>.</w:t>
      </w:r>
      <w:r w:rsidR="00714ED8" w:rsidRPr="00714ED8">
        <w:rPr>
          <w:rFonts w:ascii="Times New Roman" w:hAnsi="Times New Roman" w:cs="Times New Roman"/>
        </w:rPr>
        <w:t xml:space="preserve"> </w:t>
      </w:r>
      <w:r w:rsidR="00714ED8">
        <w:rPr>
          <w:rFonts w:ascii="Times New Roman" w:hAnsi="Times New Roman" w:cs="Times New Roman"/>
        </w:rPr>
        <w:t xml:space="preserve">Therefore, we suspect that </w:t>
      </w:r>
      <w:r w:rsidR="00714ED8" w:rsidRPr="00714ED8">
        <w:rPr>
          <w:rFonts w:ascii="Times New Roman" w:hAnsi="Times New Roman" w:cs="Times New Roman"/>
        </w:rPr>
        <w:t xml:space="preserve">fatty acids may influence the inflammatory process </w:t>
      </w:r>
      <w:r w:rsidR="00714ED8">
        <w:rPr>
          <w:rFonts w:ascii="Times New Roman" w:hAnsi="Times New Roman" w:cs="Times New Roman"/>
        </w:rPr>
        <w:t xml:space="preserve">up to </w:t>
      </w:r>
      <w:r w:rsidR="00714ED8" w:rsidRPr="00714ED8">
        <w:rPr>
          <w:rFonts w:ascii="Times New Roman" w:hAnsi="Times New Roman" w:cs="Times New Roman"/>
        </w:rPr>
        <w:t>individual or type of fatty acid.</w:t>
      </w:r>
      <w:r w:rsidR="00714ED8">
        <w:rPr>
          <w:rFonts w:ascii="Times New Roman" w:hAnsi="Times New Roman" w:cs="Times New Roman"/>
        </w:rPr>
        <w:t xml:space="preserve"> </w:t>
      </w:r>
    </w:p>
    <w:p w14:paraId="494C0341" w14:textId="77777777" w:rsidR="00714ED8" w:rsidRDefault="00714ED8" w:rsidP="00A6266D">
      <w:pPr>
        <w:spacing w:line="360" w:lineRule="auto"/>
        <w:jc w:val="both"/>
        <w:rPr>
          <w:rFonts w:ascii="Times New Roman" w:hAnsi="Times New Roman" w:cs="Times New Roman"/>
        </w:rPr>
      </w:pPr>
    </w:p>
    <w:p w14:paraId="0CF7CF15" w14:textId="757B0604" w:rsidR="00714ED8" w:rsidRDefault="00117D55" w:rsidP="00A6266D">
      <w:pPr>
        <w:spacing w:line="360" w:lineRule="auto"/>
        <w:jc w:val="both"/>
        <w:rPr>
          <w:rFonts w:ascii="Times New Roman" w:hAnsi="Times New Roman" w:cs="Times New Roman"/>
        </w:rPr>
      </w:pPr>
      <w:r>
        <w:rPr>
          <w:rFonts w:ascii="Times New Roman" w:hAnsi="Times New Roman" w:cs="Times New Roman"/>
          <w:b/>
          <w:bCs/>
        </w:rPr>
        <w:t xml:space="preserve">My topic and its significance: </w:t>
      </w:r>
      <w:r w:rsidR="00714ED8">
        <w:rPr>
          <w:rFonts w:ascii="Times New Roman" w:hAnsi="Times New Roman" w:cs="Times New Roman"/>
        </w:rPr>
        <w:t xml:space="preserve">The existing evidence </w:t>
      </w:r>
      <w:r w:rsidR="00565DD1">
        <w:rPr>
          <w:rFonts w:ascii="Times New Roman" w:hAnsi="Times New Roman" w:cs="Times New Roman"/>
        </w:rPr>
        <w:t>has</w:t>
      </w:r>
      <w:r w:rsidR="00714ED8">
        <w:rPr>
          <w:rFonts w:ascii="Times New Roman" w:hAnsi="Times New Roman" w:cs="Times New Roman"/>
        </w:rPr>
        <w:t xml:space="preserve"> shown that </w:t>
      </w:r>
      <w:r w:rsidR="00565DD1" w:rsidRPr="00565DD1">
        <w:rPr>
          <w:rFonts w:ascii="Times New Roman" w:hAnsi="Times New Roman" w:cs="Times New Roman"/>
        </w:rPr>
        <w:t xml:space="preserve">fatty acids </w:t>
      </w:r>
      <w:r w:rsidR="00565DD1">
        <w:rPr>
          <w:rFonts w:ascii="Times New Roman" w:hAnsi="Times New Roman" w:cs="Times New Roman"/>
        </w:rPr>
        <w:t>impact</w:t>
      </w:r>
      <w:r w:rsidR="00565DD1" w:rsidRPr="00565DD1">
        <w:rPr>
          <w:rFonts w:ascii="Times New Roman" w:hAnsi="Times New Roman" w:cs="Times New Roman"/>
        </w:rPr>
        <w:t xml:space="preserve"> cytokine signaling through global DNA methylation </w:t>
      </w:r>
      <w:r w:rsidR="00565DD1">
        <w:rPr>
          <w:rFonts w:ascii="Times New Roman" w:hAnsi="Times New Roman" w:cs="Times New Roman"/>
        </w:rPr>
        <w:t>because of</w:t>
      </w:r>
      <w:r w:rsidR="00565DD1" w:rsidRPr="00565DD1">
        <w:rPr>
          <w:rFonts w:ascii="Times New Roman" w:hAnsi="Times New Roman" w:cs="Times New Roman"/>
        </w:rPr>
        <w:t xml:space="preserve"> </w:t>
      </w:r>
      <w:r w:rsidR="00565DD1">
        <w:rPr>
          <w:rFonts w:ascii="Times New Roman" w:hAnsi="Times New Roman" w:cs="Times New Roman"/>
        </w:rPr>
        <w:t>roles of individuals</w:t>
      </w:r>
      <w:r w:rsidR="00565DD1" w:rsidRPr="00565DD1">
        <w:rPr>
          <w:rFonts w:ascii="Times New Roman" w:hAnsi="Times New Roman" w:cs="Times New Roman"/>
        </w:rPr>
        <w:t xml:space="preserve"> in one-carbon metabolism.</w:t>
      </w:r>
      <w:r w:rsidR="00565DD1">
        <w:rPr>
          <w:rFonts w:ascii="Times New Roman" w:hAnsi="Times New Roman" w:cs="Times New Roman"/>
        </w:rPr>
        <w:t xml:space="preserve"> </w:t>
      </w:r>
      <w:r w:rsidR="00565DD1" w:rsidRPr="00DA1631">
        <w:rPr>
          <w:rFonts w:ascii="Times New Roman" w:hAnsi="Times New Roman" w:cs="Times New Roman"/>
        </w:rPr>
        <w:t xml:space="preserve">(DNA methylation is an epigenetic mechanism where a methyl group is added to the cytosine or adenine DNA nucleotides. It plays a critical role in regulating gene expression, genomic stability, and development. In mammals, DNA methylation typically occurs at CpG sites, where a cytosine nucleotide is followed by a guanine nucleotide.) </w:t>
      </w:r>
      <w:r w:rsidR="00565DD1" w:rsidRPr="00565DD1">
        <w:rPr>
          <w:rFonts w:ascii="Times New Roman" w:hAnsi="Times New Roman" w:cs="Times New Roman"/>
        </w:rPr>
        <w:t xml:space="preserve">These epigenetic changes </w:t>
      </w:r>
      <w:r w:rsidR="00565DD1">
        <w:rPr>
          <w:rFonts w:ascii="Times New Roman" w:hAnsi="Times New Roman" w:cs="Times New Roman"/>
        </w:rPr>
        <w:t>possibly</w:t>
      </w:r>
      <w:r w:rsidR="00565DD1" w:rsidRPr="00565DD1">
        <w:rPr>
          <w:rFonts w:ascii="Times New Roman" w:hAnsi="Times New Roman" w:cs="Times New Roman"/>
        </w:rPr>
        <w:t xml:space="preserve"> </w:t>
      </w:r>
      <w:r w:rsidR="00565DD1">
        <w:rPr>
          <w:rFonts w:ascii="Times New Roman" w:hAnsi="Times New Roman" w:cs="Times New Roman"/>
        </w:rPr>
        <w:t>make a difference to</w:t>
      </w:r>
      <w:r w:rsidR="00565DD1" w:rsidRPr="00565DD1">
        <w:rPr>
          <w:rFonts w:ascii="Times New Roman" w:hAnsi="Times New Roman" w:cs="Times New Roman"/>
        </w:rPr>
        <w:t xml:space="preserve"> the effects of PUFAs observed on gene expression and inflammation.</w:t>
      </w:r>
    </w:p>
    <w:p w14:paraId="57FD4487" w14:textId="2C6AF874" w:rsidR="00204AFE" w:rsidRPr="00310604" w:rsidRDefault="00C541E3" w:rsidP="00A6266D">
      <w:pPr>
        <w:spacing w:line="360" w:lineRule="auto"/>
        <w:jc w:val="both"/>
        <w:rPr>
          <w:rFonts w:ascii="Times New Roman" w:hAnsi="Times New Roman" w:cs="Times New Roman"/>
        </w:rPr>
      </w:pPr>
      <w:r>
        <w:rPr>
          <w:rFonts w:ascii="Times New Roman" w:hAnsi="Times New Roman" w:cs="Times New Roman"/>
        </w:rPr>
        <w:t xml:space="preserve">The overall goal of my research is to </w:t>
      </w:r>
      <w:r w:rsidR="00BD6F71" w:rsidRPr="00BD6F71">
        <w:rPr>
          <w:rFonts w:ascii="Times New Roman" w:hAnsi="Times New Roman" w:cs="Times New Roman"/>
        </w:rPr>
        <w:t xml:space="preserve">examine the relationship between phospholipid omega-6 polyunsaturated fatty acids (PUFAs) and DNA methylation patterns of the TNF encoding gene at </w:t>
      </w:r>
      <w:r w:rsidR="00BD6F71" w:rsidRPr="00BD6F71">
        <w:rPr>
          <w:rFonts w:ascii="Times New Roman" w:hAnsi="Times New Roman" w:cs="Times New Roman"/>
        </w:rPr>
        <w:lastRenderedPageBreak/>
        <w:t>multiple cytosine-guanine dinucleotide (CpG) sites</w:t>
      </w:r>
      <w:r w:rsidR="00BD6F71">
        <w:rPr>
          <w:rFonts w:ascii="Times New Roman" w:hAnsi="Times New Roman" w:cs="Times New Roman"/>
        </w:rPr>
        <w:t xml:space="preserve">. </w:t>
      </w:r>
      <w:r w:rsidR="00310604">
        <w:rPr>
          <w:rFonts w:ascii="Times New Roman" w:hAnsi="Times New Roman" w:cs="Times New Roman"/>
        </w:rPr>
        <w:t>Our</w:t>
      </w:r>
      <w:r w:rsidR="00786878">
        <w:rPr>
          <w:rFonts w:ascii="Times New Roman" w:hAnsi="Times New Roman" w:cs="Times New Roman"/>
        </w:rPr>
        <w:t xml:space="preserve"> expected outcome is to </w:t>
      </w:r>
      <w:r w:rsidR="00310604">
        <w:rPr>
          <w:rFonts w:ascii="Times New Roman" w:hAnsi="Times New Roman" w:cs="Times New Roman"/>
        </w:rPr>
        <w:t>identify</w:t>
      </w:r>
      <w:r w:rsidR="00786878">
        <w:rPr>
          <w:rFonts w:ascii="Times New Roman" w:hAnsi="Times New Roman" w:cs="Times New Roman"/>
        </w:rPr>
        <w:t xml:space="preserve"> which PUFAs are significantly associated with DNA methylation. </w:t>
      </w:r>
      <w:r w:rsidR="00310604">
        <w:rPr>
          <w:rFonts w:ascii="Times New Roman" w:hAnsi="Times New Roman" w:cs="Times New Roman"/>
        </w:rPr>
        <w:t xml:space="preserve">More generally, from public health perspective, the significance of the study is to </w:t>
      </w:r>
      <w:r w:rsidR="00FE20BE">
        <w:rPr>
          <w:rFonts w:ascii="Times New Roman" w:hAnsi="Times New Roman" w:cs="Times New Roman"/>
        </w:rPr>
        <w:t xml:space="preserve">potentially </w:t>
      </w:r>
      <w:r w:rsidR="00FE20BE" w:rsidRPr="000B122C">
        <w:rPr>
          <w:rFonts w:ascii="Times New Roman" w:hAnsi="Times New Roman" w:cs="Times New Roman"/>
        </w:rPr>
        <w:t>revolutionize dietary recommendations, enhance disease prevention strategies, and lead to novel therapeutic approaches that leverage the power of epigenetic regulation.</w:t>
      </w:r>
      <w:r w:rsidR="00FE20BE">
        <w:rPr>
          <w:rFonts w:ascii="Times New Roman" w:hAnsi="Times New Roman" w:cs="Times New Roman"/>
        </w:rPr>
        <w:t xml:space="preserve"> </w:t>
      </w:r>
    </w:p>
    <w:p w14:paraId="5C1D32ED" w14:textId="77777777" w:rsidR="00B8036F" w:rsidRDefault="00B8036F" w:rsidP="00A6266D">
      <w:pPr>
        <w:spacing w:line="360" w:lineRule="auto"/>
        <w:jc w:val="both"/>
        <w:rPr>
          <w:rFonts w:ascii="Times New Roman" w:hAnsi="Times New Roman" w:cs="Times New Roman"/>
          <w:b/>
          <w:bCs/>
        </w:rPr>
      </w:pPr>
    </w:p>
    <w:p w14:paraId="3E769432" w14:textId="1A6AB14C" w:rsidR="00B8036F" w:rsidRPr="00204AFE" w:rsidRDefault="00B8036F" w:rsidP="00B8036F">
      <w:pPr>
        <w:spacing w:line="360" w:lineRule="auto"/>
        <w:jc w:val="both"/>
        <w:rPr>
          <w:rFonts w:ascii="Times New Roman" w:hAnsi="Times New Roman" w:cs="Times New Roman"/>
        </w:rPr>
      </w:pPr>
      <w:r w:rsidRPr="00204AFE">
        <w:rPr>
          <w:rFonts w:ascii="Times New Roman" w:hAnsi="Times New Roman" w:cs="Times New Roman"/>
          <w:b/>
          <w:bCs/>
        </w:rPr>
        <w:t>R</w:t>
      </w:r>
      <w:r w:rsidR="00293F78">
        <w:rPr>
          <w:rFonts w:ascii="Times New Roman" w:hAnsi="Times New Roman" w:cs="Times New Roman"/>
          <w:b/>
          <w:bCs/>
        </w:rPr>
        <w:t xml:space="preserve">esearch Hypothesis </w:t>
      </w:r>
    </w:p>
    <w:p w14:paraId="75F6A587" w14:textId="1B097F20" w:rsidR="00B8036F" w:rsidRPr="00191F6B" w:rsidRDefault="00293F78" w:rsidP="00293F78">
      <w:pPr>
        <w:spacing w:line="360" w:lineRule="auto"/>
        <w:jc w:val="both"/>
        <w:rPr>
          <w:rFonts w:ascii="Times New Roman" w:hAnsi="Times New Roman" w:cs="Times New Roman"/>
        </w:rPr>
      </w:pPr>
      <w:r>
        <w:rPr>
          <w:rFonts w:ascii="Times New Roman" w:hAnsi="Times New Roman" w:cs="Times New Roman"/>
        </w:rPr>
        <w:t>Our main research question is whether O</w:t>
      </w:r>
      <w:r w:rsidR="00B8036F" w:rsidRPr="00204AFE">
        <w:rPr>
          <w:rFonts w:ascii="Times New Roman" w:hAnsi="Times New Roman" w:cs="Times New Roman"/>
        </w:rPr>
        <w:t>mega-6 PUFAs influence methylation patterns of individual several CpG sites of the TNF gene in differing ways depending on individual fatty acid.</w:t>
      </w:r>
      <w:r>
        <w:rPr>
          <w:rFonts w:ascii="Times New Roman" w:hAnsi="Times New Roman" w:cs="Times New Roman"/>
        </w:rPr>
        <w:t xml:space="preserve"> The secondary research question is whether O</w:t>
      </w:r>
      <w:r w:rsidR="00B8036F" w:rsidRPr="00191F6B">
        <w:rPr>
          <w:rFonts w:ascii="Times New Roman" w:hAnsi="Times New Roman" w:cs="Times New Roman"/>
        </w:rPr>
        <w:t>mega-6 PUFAs influence methylation patterns of other genes in similar manner to those in aim 1. </w:t>
      </w:r>
    </w:p>
    <w:p w14:paraId="7A49D0BA" w14:textId="77777777" w:rsidR="00204AFE" w:rsidRDefault="00204AFE" w:rsidP="00A6266D">
      <w:pPr>
        <w:spacing w:line="360" w:lineRule="auto"/>
        <w:jc w:val="both"/>
        <w:rPr>
          <w:rFonts w:ascii="Times New Roman" w:hAnsi="Times New Roman" w:cs="Times New Roman"/>
        </w:rPr>
      </w:pPr>
    </w:p>
    <w:p w14:paraId="3A37CC68" w14:textId="77777777" w:rsidR="00204AFE" w:rsidRDefault="00204AFE" w:rsidP="00A6266D">
      <w:pPr>
        <w:spacing w:line="360" w:lineRule="auto"/>
        <w:jc w:val="both"/>
        <w:rPr>
          <w:rFonts w:ascii="Times New Roman" w:hAnsi="Times New Roman" w:cs="Times New Roman"/>
        </w:rPr>
      </w:pPr>
    </w:p>
    <w:p w14:paraId="2F4454BA" w14:textId="716E32CE" w:rsidR="00204AFE" w:rsidRPr="00204AFE" w:rsidRDefault="00204AFE" w:rsidP="00A6266D">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Methods</w:t>
      </w:r>
    </w:p>
    <w:p w14:paraId="038E703F" w14:textId="15629CC3" w:rsidR="00973C2C" w:rsidRDefault="00895B00" w:rsidP="00A6266D">
      <w:pPr>
        <w:spacing w:line="360" w:lineRule="auto"/>
        <w:jc w:val="both"/>
        <w:rPr>
          <w:rFonts w:ascii="Times New Roman" w:hAnsi="Times New Roman" w:cs="Times New Roman"/>
        </w:rPr>
      </w:pPr>
      <w:commentRangeStart w:id="4"/>
      <w:r>
        <w:rPr>
          <w:rFonts w:ascii="Times New Roman" w:hAnsi="Times New Roman" w:cs="Times New Roman"/>
          <w:b/>
          <w:bCs/>
        </w:rPr>
        <w:t xml:space="preserve">Data collection: </w:t>
      </w:r>
      <w:r>
        <w:rPr>
          <w:rFonts w:ascii="Times New Roman" w:hAnsi="Times New Roman" w:cs="Times New Roman"/>
        </w:rPr>
        <w:t>The</w:t>
      </w:r>
      <w:r w:rsidR="00973C2C">
        <w:rPr>
          <w:rFonts w:ascii="Times New Roman" w:hAnsi="Times New Roman" w:cs="Times New Roman"/>
        </w:rPr>
        <w:t xml:space="preserve"> current research </w:t>
      </w:r>
      <w:r w:rsidR="009E287E">
        <w:rPr>
          <w:rFonts w:ascii="Times New Roman" w:hAnsi="Times New Roman" w:cs="Times New Roman"/>
        </w:rPr>
        <w:t>was</w:t>
      </w:r>
      <w:r w:rsidR="00973C2C">
        <w:rPr>
          <w:rFonts w:ascii="Times New Roman" w:hAnsi="Times New Roman" w:cs="Times New Roman"/>
        </w:rPr>
        <w:t xml:space="preserve"> mostly based on the analysis of purified monocyte samples of 1264 randomly selected participants from 4 MESA clinical centers </w:t>
      </w:r>
      <w:r w:rsidR="00973C2C" w:rsidRPr="00973C2C">
        <w:rPr>
          <w:rFonts w:ascii="Times New Roman" w:hAnsi="Times New Roman" w:cs="Times New Roman"/>
        </w:rPr>
        <w:t>(Baltimore, MD; Forsyth County, NC; New York, NY; and St. Paul, MN). The study protocol was approved by the Institutional Review Board at each site. All participants signed informed consent</w:t>
      </w:r>
      <w:r>
        <w:rPr>
          <w:rFonts w:ascii="Times New Roman" w:hAnsi="Times New Roman" w:cs="Times New Roman"/>
        </w:rPr>
        <w:t>.</w:t>
      </w:r>
      <w:del w:id="5" w:author="Xizhi Xu" w:date="2024-07-04T14:52:00Z" w16du:dateUtc="2024-07-04T19:52:00Z">
        <w:r w:rsidDel="00923D40">
          <w:rPr>
            <w:rFonts w:ascii="Times New Roman" w:hAnsi="Times New Roman" w:cs="Times New Roman"/>
          </w:rPr>
          <w:delText xml:space="preserve"> </w:delText>
        </w:r>
        <w:commentRangeEnd w:id="4"/>
        <w:r w:rsidR="00583544" w:rsidDel="00923D40">
          <w:rPr>
            <w:rStyle w:val="CommentReference"/>
          </w:rPr>
          <w:commentReference w:id="4"/>
        </w:r>
      </w:del>
    </w:p>
    <w:p w14:paraId="16A37FC6" w14:textId="77777777" w:rsidR="00E040BC" w:rsidRDefault="00E040BC" w:rsidP="00A6266D">
      <w:pPr>
        <w:spacing w:line="360" w:lineRule="auto"/>
        <w:jc w:val="both"/>
        <w:rPr>
          <w:rFonts w:ascii="Times New Roman" w:hAnsi="Times New Roman" w:cs="Times New Roman"/>
        </w:rPr>
      </w:pPr>
    </w:p>
    <w:p w14:paraId="037CB643" w14:textId="5A6D4F49" w:rsidR="00E040BC" w:rsidRPr="00EB18B0" w:rsidRDefault="000C4868" w:rsidP="00A6266D">
      <w:pPr>
        <w:spacing w:line="360" w:lineRule="auto"/>
        <w:jc w:val="both"/>
        <w:rPr>
          <w:rFonts w:ascii="Times New Roman" w:hAnsi="Times New Roman" w:cs="Times New Roman"/>
          <w:color w:val="FF0000"/>
        </w:rPr>
      </w:pPr>
      <w:r w:rsidRPr="000C4868">
        <w:rPr>
          <w:rFonts w:ascii="Times New Roman" w:hAnsi="Times New Roman" w:cs="Times New Roman"/>
          <w:b/>
          <w:bCs/>
        </w:rPr>
        <w:t>Q</w:t>
      </w:r>
      <w:r w:rsidR="00E040BC" w:rsidRPr="000C4868">
        <w:rPr>
          <w:rFonts w:ascii="Times New Roman" w:hAnsi="Times New Roman" w:cs="Times New Roman"/>
          <w:b/>
          <w:bCs/>
        </w:rPr>
        <w:t>uality control and processing of microarray data</w:t>
      </w:r>
      <w:r>
        <w:rPr>
          <w:rFonts w:ascii="Times New Roman" w:hAnsi="Times New Roman" w:cs="Times New Roman"/>
          <w:b/>
          <w:bCs/>
        </w:rPr>
        <w:t xml:space="preserve">: </w:t>
      </w:r>
      <w:r w:rsidR="006E0E4C" w:rsidRPr="006E0E4C">
        <w:rPr>
          <w:rFonts w:ascii="Times New Roman" w:hAnsi="Times New Roman" w:cs="Times New Roman"/>
        </w:rPr>
        <w:t>Data preprocessing and quality control analyses were</w:t>
      </w:r>
      <w:r w:rsidR="006E0E4C">
        <w:rPr>
          <w:rFonts w:ascii="Times New Roman" w:hAnsi="Times New Roman" w:cs="Times New Roman"/>
        </w:rPr>
        <w:t xml:space="preserve"> conducted</w:t>
      </w:r>
      <w:r w:rsidR="006E0E4C" w:rsidRPr="006E0E4C">
        <w:rPr>
          <w:rFonts w:ascii="Times New Roman" w:hAnsi="Times New Roman" w:cs="Times New Roman"/>
        </w:rPr>
        <w:t xml:space="preserve"> in R</w:t>
      </w:r>
      <w:r w:rsidR="006E0E4C">
        <w:rPr>
          <w:rFonts w:ascii="Times New Roman" w:hAnsi="Times New Roman" w:cs="Times New Roman"/>
        </w:rPr>
        <w:t xml:space="preserve"> studio </w:t>
      </w:r>
      <w:r w:rsidR="006E0E4C" w:rsidRPr="006E0E4C">
        <w:rPr>
          <w:rFonts w:ascii="Times New Roman" w:hAnsi="Times New Roman" w:cs="Times New Roman"/>
        </w:rPr>
        <w:t>using Bioconductor</w:t>
      </w:r>
      <w:r w:rsidR="006E0E4C">
        <w:rPr>
          <w:rFonts w:ascii="Times New Roman" w:hAnsi="Times New Roman" w:cs="Times New Roman"/>
        </w:rPr>
        <w:t xml:space="preserve"> </w:t>
      </w:r>
      <w:r w:rsidR="006E0E4C" w:rsidRPr="006E0E4C">
        <w:rPr>
          <w:rFonts w:ascii="Times New Roman" w:hAnsi="Times New Roman" w:cs="Times New Roman"/>
        </w:rPr>
        <w:t xml:space="preserve">packages. The Illumina HumanMethylation450 </w:t>
      </w:r>
      <w:proofErr w:type="spellStart"/>
      <w:r w:rsidR="006E0E4C" w:rsidRPr="006E0E4C">
        <w:rPr>
          <w:rFonts w:ascii="Times New Roman" w:hAnsi="Times New Roman" w:cs="Times New Roman"/>
        </w:rPr>
        <w:t>BeadChip</w:t>
      </w:r>
      <w:proofErr w:type="spellEnd"/>
      <w:r w:rsidR="006E0E4C" w:rsidRPr="006E0E4C">
        <w:rPr>
          <w:rFonts w:ascii="Times New Roman" w:hAnsi="Times New Roman" w:cs="Times New Roman"/>
        </w:rPr>
        <w:t xml:space="preserve"> included probes for 485K CpG sites. </w:t>
      </w:r>
      <w:r w:rsidR="006E0E4C">
        <w:rPr>
          <w:rFonts w:ascii="Times New Roman" w:hAnsi="Times New Roman" w:cs="Times New Roman"/>
        </w:rPr>
        <w:t xml:space="preserve">Based on the quality control elimination criteria, where </w:t>
      </w:r>
      <w:r w:rsidR="006E0E4C" w:rsidRPr="006E0E4C">
        <w:rPr>
          <w:rFonts w:ascii="Times New Roman" w:hAnsi="Times New Roman" w:cs="Times New Roman"/>
        </w:rPr>
        <w:t>detected methylation levels &lt;90% of MESA samples using a detection P value cutoff of 0.05 or overlap with a repetitive element or region</w:t>
      </w:r>
      <w:r w:rsidR="006E0E4C">
        <w:rPr>
          <w:rFonts w:ascii="Times New Roman" w:hAnsi="Times New Roman" w:cs="Times New Roman"/>
        </w:rPr>
        <w:t xml:space="preserve">, 484817 CpG sites </w:t>
      </w:r>
      <w:r w:rsidR="006E0E4C" w:rsidRPr="006E0E4C">
        <w:rPr>
          <w:rFonts w:ascii="Times New Roman" w:hAnsi="Times New Roman" w:cs="Times New Roman"/>
        </w:rPr>
        <w:t>passed th</w:t>
      </w:r>
      <w:r w:rsidR="006E0E4C">
        <w:rPr>
          <w:rFonts w:ascii="Times New Roman" w:hAnsi="Times New Roman" w:cs="Times New Roman"/>
        </w:rPr>
        <w:t>e</w:t>
      </w:r>
      <w:r w:rsidR="006E0E4C" w:rsidRPr="006E0E4C">
        <w:rPr>
          <w:rFonts w:ascii="Times New Roman" w:hAnsi="Times New Roman" w:cs="Times New Roman"/>
        </w:rPr>
        <w:t xml:space="preserve"> cr</w:t>
      </w:r>
      <w:r w:rsidR="006E0E4C">
        <w:rPr>
          <w:rFonts w:ascii="Times New Roman" w:hAnsi="Times New Roman" w:cs="Times New Roman"/>
        </w:rPr>
        <w:t>iteria and remained as the final methylation data.</w:t>
      </w:r>
      <w:r w:rsidR="008A2395">
        <w:rPr>
          <w:rFonts w:ascii="Times New Roman" w:hAnsi="Times New Roman" w:cs="Times New Roman"/>
        </w:rPr>
        <w:t xml:space="preserve"> </w:t>
      </w:r>
      <w:r w:rsidR="00EB18B0">
        <w:rPr>
          <w:rFonts w:ascii="Times New Roman" w:hAnsi="Times New Roman" w:cs="Times New Roman"/>
        </w:rPr>
        <w:t xml:space="preserve"> </w:t>
      </w:r>
    </w:p>
    <w:p w14:paraId="48217DBC" w14:textId="133D7E74" w:rsidR="00766716" w:rsidRDefault="00766716" w:rsidP="00A6266D">
      <w:pPr>
        <w:spacing w:line="360" w:lineRule="auto"/>
        <w:jc w:val="both"/>
        <w:rPr>
          <w:rFonts w:ascii="Times New Roman" w:hAnsi="Times New Roman" w:cs="Times New Roman"/>
        </w:rPr>
      </w:pPr>
    </w:p>
    <w:p w14:paraId="72218FAD" w14:textId="2828D4D8" w:rsidR="00766716" w:rsidRDefault="00E040BC" w:rsidP="00A6266D">
      <w:pPr>
        <w:spacing w:line="360" w:lineRule="auto"/>
        <w:jc w:val="both"/>
        <w:rPr>
          <w:rFonts w:ascii="Times New Roman" w:hAnsi="Times New Roman" w:cs="Times New Roman"/>
        </w:rPr>
      </w:pPr>
      <w:r w:rsidRPr="000C4868">
        <w:rPr>
          <w:rFonts w:ascii="Times New Roman" w:hAnsi="Times New Roman" w:cs="Times New Roman"/>
          <w:b/>
          <w:bCs/>
        </w:rPr>
        <w:lastRenderedPageBreak/>
        <w:t>Missing data</w:t>
      </w:r>
      <w:r w:rsidR="000C4868">
        <w:rPr>
          <w:rFonts w:ascii="Times New Roman" w:hAnsi="Times New Roman" w:cs="Times New Roman"/>
        </w:rPr>
        <w:t>:</w:t>
      </w:r>
      <w:r>
        <w:rPr>
          <w:rFonts w:ascii="Times New Roman" w:hAnsi="Times New Roman" w:cs="Times New Roman"/>
        </w:rPr>
        <w:t xml:space="preserve"> There </w:t>
      </w:r>
      <w:r w:rsidR="009E287E">
        <w:rPr>
          <w:rFonts w:ascii="Times New Roman" w:hAnsi="Times New Roman" w:cs="Times New Roman"/>
        </w:rPr>
        <w:t>were</w:t>
      </w:r>
      <w:r>
        <w:rPr>
          <w:rFonts w:ascii="Times New Roman" w:hAnsi="Times New Roman" w:cs="Times New Roman"/>
        </w:rPr>
        <w:t xml:space="preserve"> 38 missing observations regarding different covariates</w:t>
      </w:r>
      <w:r w:rsidR="00535C90">
        <w:rPr>
          <w:rFonts w:ascii="Times New Roman" w:hAnsi="Times New Roman" w:cs="Times New Roman"/>
        </w:rPr>
        <w:t xml:space="preserve"> in phenotype data</w:t>
      </w:r>
      <w:r>
        <w:rPr>
          <w:rFonts w:ascii="Times New Roman" w:hAnsi="Times New Roman" w:cs="Times New Roman"/>
        </w:rPr>
        <w:t xml:space="preserve">, approximately 3% of total sample size. For simplicity and interpretation, we determined to use the complete case study and drop these observations. </w:t>
      </w:r>
      <w:proofErr w:type="gramStart"/>
      <w:r w:rsidR="00535C90">
        <w:rPr>
          <w:rFonts w:ascii="Times New Roman" w:hAnsi="Times New Roman" w:cs="Times New Roman"/>
        </w:rPr>
        <w:t>So</w:t>
      </w:r>
      <w:proofErr w:type="gramEnd"/>
      <w:r w:rsidR="00535C90">
        <w:rPr>
          <w:rFonts w:ascii="Times New Roman" w:hAnsi="Times New Roman" w:cs="Times New Roman"/>
        </w:rPr>
        <w:t xml:space="preserve"> the actual sample size would be 1226 for the real analysis. </w:t>
      </w:r>
    </w:p>
    <w:p w14:paraId="1AA7870A" w14:textId="77777777" w:rsidR="00204AFE" w:rsidRDefault="00204AFE" w:rsidP="00A6266D">
      <w:pPr>
        <w:spacing w:line="360" w:lineRule="auto"/>
        <w:jc w:val="both"/>
        <w:rPr>
          <w:rFonts w:ascii="Times New Roman" w:hAnsi="Times New Roman" w:cs="Times New Roman"/>
        </w:rPr>
      </w:pPr>
    </w:p>
    <w:p w14:paraId="35B0D04B" w14:textId="0C704EA6" w:rsidR="00FE295C" w:rsidRDefault="00204AFE" w:rsidP="00A6266D">
      <w:pPr>
        <w:spacing w:line="360" w:lineRule="auto"/>
        <w:jc w:val="both"/>
        <w:rPr>
          <w:rFonts w:ascii="Times New Roman" w:hAnsi="Times New Roman" w:cs="Times New Roman"/>
        </w:rPr>
      </w:pPr>
      <w:r>
        <w:rPr>
          <w:rFonts w:ascii="Times New Roman" w:hAnsi="Times New Roman" w:cs="Times New Roman"/>
          <w:b/>
          <w:bCs/>
        </w:rPr>
        <w:t xml:space="preserve">SVA: </w:t>
      </w:r>
      <w:r w:rsidR="00FE295C">
        <w:rPr>
          <w:rFonts w:ascii="Times New Roman" w:hAnsi="Times New Roman" w:cs="Times New Roman"/>
        </w:rPr>
        <w:t>(</w:t>
      </w:r>
      <w:r>
        <w:rPr>
          <w:rFonts w:ascii="Times New Roman" w:hAnsi="Times New Roman" w:cs="Times New Roman"/>
        </w:rPr>
        <w:t>Why do w</w:t>
      </w:r>
      <w:r w:rsidR="00FE295C">
        <w:rPr>
          <w:rFonts w:ascii="Times New Roman" w:hAnsi="Times New Roman" w:cs="Times New Roman"/>
        </w:rPr>
        <w:t xml:space="preserve">e use?) Large scale gene expression studies aim to measure the variables of interest, treatments or phenotypes. </w:t>
      </w:r>
      <w:r w:rsidR="0080468C">
        <w:rPr>
          <w:rFonts w:ascii="Times New Roman" w:hAnsi="Times New Roman" w:cs="Times New Roman"/>
        </w:rPr>
        <w:t>For the primary variables, we usually explicitly model them of the expression study. However, in real study, there are also some “unmeasured factors”. The unmeasured factors are sources of expression variation that cannot explained by included variables. The major sources of expression variation are environmental</w:t>
      </w:r>
      <w:r w:rsidR="00AB61CA">
        <w:rPr>
          <w:rFonts w:ascii="Times New Roman" w:hAnsi="Times New Roman" w:cs="Times New Roman"/>
        </w:rPr>
        <w:t>, demographic, technical and genetic factors. As a simple example, consider a human expression study where disease status on a particular cell type is the primary variable. Suppose except for expression change being associated with disease status, the BMI of individuals can also potentially impact the expression. Therefore, if BMI is not included in the model wh</w:t>
      </w:r>
      <w:r w:rsidR="007063AC">
        <w:rPr>
          <w:rFonts w:ascii="Times New Roman" w:hAnsi="Times New Roman" w:cs="Times New Roman"/>
        </w:rPr>
        <w:t>ile estimating differential expression with respect to disease status, there would be extra variation because of the effect of BMI, leading to decreased statistical power and ambiguous associations with disease and primary variables</w:t>
      </w:r>
      <w:r w:rsidR="007D16D3">
        <w:rPr>
          <w:rFonts w:ascii="Times New Roman" w:hAnsi="Times New Roman" w:cs="Times New Roman"/>
        </w:rPr>
        <w:t xml:space="preserve">. </w:t>
      </w:r>
    </w:p>
    <w:p w14:paraId="669B144D" w14:textId="77777777" w:rsidR="00FE295C" w:rsidRDefault="00FE295C" w:rsidP="00A6266D">
      <w:pPr>
        <w:spacing w:line="360" w:lineRule="auto"/>
        <w:jc w:val="both"/>
        <w:rPr>
          <w:rFonts w:ascii="Times New Roman" w:hAnsi="Times New Roman" w:cs="Times New Roman"/>
        </w:rPr>
      </w:pPr>
    </w:p>
    <w:p w14:paraId="174492C1" w14:textId="3FE6BDCC" w:rsidR="00055054" w:rsidRDefault="00055054" w:rsidP="00A6266D">
      <w:pPr>
        <w:spacing w:line="360" w:lineRule="auto"/>
        <w:jc w:val="both"/>
        <w:rPr>
          <w:rFonts w:ascii="Times New Roman" w:hAnsi="Times New Roman" w:cs="Times New Roman"/>
        </w:rPr>
      </w:pPr>
      <w:r>
        <w:rPr>
          <w:rFonts w:ascii="Times New Roman" w:hAnsi="Times New Roman" w:cs="Times New Roman"/>
        </w:rPr>
        <w:t xml:space="preserve">Therefore, the SVA is used to identify and estimate the surrogate variables for unknown sources of variation in high-dimensional data, like gene expression data. </w:t>
      </w:r>
      <w:r w:rsidR="00C3284D">
        <w:rPr>
          <w:rFonts w:ascii="Times New Roman" w:hAnsi="Times New Roman" w:cs="Times New Roman"/>
        </w:rPr>
        <w:t xml:space="preserve">The algorithm is decomposed into two parts: </w:t>
      </w:r>
      <w:r w:rsidR="00EC1C3F">
        <w:rPr>
          <w:rFonts w:ascii="Times New Roman" w:hAnsi="Times New Roman" w:cs="Times New Roman"/>
        </w:rPr>
        <w:t xml:space="preserve">calculate the residual matrix and apply the principal component analysis (PCA). </w:t>
      </w:r>
    </w:p>
    <w:p w14:paraId="1FB56C01" w14:textId="68D18B51" w:rsidR="00C3284D" w:rsidRDefault="00C3284D" w:rsidP="00A6266D">
      <w:pPr>
        <w:spacing w:line="360" w:lineRule="auto"/>
        <w:jc w:val="both"/>
        <w:rPr>
          <w:rFonts w:ascii="Times New Roman" w:hAnsi="Times New Roman" w:cs="Times New Roman"/>
        </w:rPr>
      </w:pPr>
      <w:r>
        <w:rPr>
          <w:rFonts w:ascii="Times New Roman" w:hAnsi="Times New Roman" w:cs="Times New Roman"/>
        </w:rPr>
        <w:t xml:space="preserve">Suppose the generalized statistical model: </w:t>
      </w:r>
    </w:p>
    <w:p w14:paraId="63A0AC07" w14:textId="1AA465BF" w:rsidR="00C3284D" w:rsidRDefault="00C3284D" w:rsidP="00A6266D">
      <w:pPr>
        <w:spacing w:line="360" w:lineRule="auto"/>
        <w:jc w:val="both"/>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m:t>
            </m:r>
          </m:sub>
        </m:sSub>
      </m:oMath>
    </w:p>
    <w:p w14:paraId="41FAF032" w14:textId="2C45C1DB" w:rsidR="00C3284D" w:rsidRPr="00C3284D" w:rsidRDefault="00C3284D" w:rsidP="00A6266D">
      <w:pPr>
        <w:spacing w:line="360" w:lineRule="auto"/>
        <w:jc w:val="both"/>
        <w:rPr>
          <w:rFonts w:ascii="Times New Roman" w:hAnsi="Times New Roman" w:cs="Times New Roman"/>
        </w:rPr>
      </w:pPr>
      <w:r>
        <w:rPr>
          <w:rFonts w:ascii="Times New Roman" w:hAnsi="Times New Roman" w:cs="Times New Roman"/>
        </w:rPr>
        <w:t xml:space="preserve"> </w:t>
      </w:r>
      <m:oMath>
        <m:r>
          <w:rPr>
            <w:rFonts w:ascii="Cambria Math" w:hAnsi="Cambria Math" w:cs="Times New Roman"/>
          </w:rPr>
          <m:t xml:space="preserve">where: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 xml:space="preserve"> is the baseline level of gene expression,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 is the relationship between measured variables and gene i,</m:t>
        </m:r>
      </m:oMath>
    </w:p>
    <w:p w14:paraId="161D4357" w14:textId="3A7AC751" w:rsidR="00C3284D" w:rsidRPr="00C3284D" w:rsidRDefault="00C3284D" w:rsidP="00A6266D">
      <w:pPr>
        <w:spacing w:line="360" w:lineRule="auto"/>
        <w:jc w:val="both"/>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 xml:space="preserve"> is the random error with mean 0</m:t>
        </m:r>
      </m:oMath>
    </w:p>
    <w:p w14:paraId="6CE3F0EA" w14:textId="65D5659E" w:rsidR="00C3284D" w:rsidRDefault="00E3374B" w:rsidP="00A6266D">
      <w:pPr>
        <w:spacing w:line="360" w:lineRule="auto"/>
        <w:jc w:val="both"/>
        <w:rPr>
          <w:rFonts w:ascii="Times New Roman" w:hAnsi="Times New Roman" w:cs="Times New Roman"/>
        </w:rPr>
      </w:pPr>
      <w:r>
        <w:rPr>
          <w:rFonts w:ascii="Times New Roman" w:hAnsi="Times New Roman" w:cs="Times New Roman"/>
        </w:rPr>
        <w:t xml:space="preserve">Calculate the residuals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oMath>
      <w:r>
        <w:rPr>
          <w:rFonts w:ascii="Times New Roman" w:hAnsi="Times New Roman" w:cs="Times New Roman"/>
        </w:rPr>
        <w:t xml:space="preserve"> and repeat this step to form a </w:t>
      </w:r>
      <m:oMath>
        <m:r>
          <w:rPr>
            <w:rFonts w:ascii="Cambria Math" w:hAnsi="Cambria Math" w:cs="Times New Roman"/>
          </w:rPr>
          <m:t xml:space="preserve">m×n residual matrix </m:t>
        </m:r>
        <m:r>
          <m:rPr>
            <m:sty m:val="bi"/>
          </m:rPr>
          <w:rPr>
            <w:rFonts w:ascii="Cambria Math" w:hAnsi="Cambria Math" w:cs="Times New Roman"/>
          </w:rPr>
          <m:t>R</m:t>
        </m:r>
      </m:oMath>
      <w:r>
        <w:rPr>
          <w:rFonts w:ascii="Times New Roman" w:hAnsi="Times New Roman" w:cs="Times New Roman"/>
          <w:b/>
          <w:bCs/>
        </w:rPr>
        <w:t xml:space="preserve">. </w:t>
      </w:r>
      <w:r>
        <w:rPr>
          <w:rFonts w:ascii="Times New Roman" w:hAnsi="Times New Roman" w:cs="Times New Roman"/>
        </w:rPr>
        <w:t xml:space="preserve">The goal is to remove the effects of measured variables of interest. </w:t>
      </w:r>
      <w:r w:rsidR="00EC1C3F">
        <w:rPr>
          <w:rFonts w:ascii="Times New Roman" w:hAnsi="Times New Roman" w:cs="Times New Roman"/>
        </w:rPr>
        <w:t xml:space="preserve">Then, </w:t>
      </w:r>
      <w:r w:rsidR="00EC1C3F">
        <w:rPr>
          <w:rFonts w:ascii="Times New Roman" w:hAnsi="Times New Roman" w:cs="Times New Roman"/>
        </w:rPr>
        <w:lastRenderedPageBreak/>
        <w:t xml:space="preserve">compute the covariance matrix </w:t>
      </w:r>
      <w:r w:rsidR="00EC1C3F">
        <w:rPr>
          <w:rFonts w:ascii="Times New Roman" w:hAnsi="Times New Roman" w:cs="Times New Roman"/>
          <w:b/>
          <w:bCs/>
        </w:rPr>
        <w:t xml:space="preserve">M </w:t>
      </w:r>
      <w:r w:rsidR="00EC1C3F">
        <w:rPr>
          <w:rFonts w:ascii="Times New Roman" w:hAnsi="Times New Roman" w:cs="Times New Roman"/>
        </w:rPr>
        <w:t xml:space="preserve">and derive the eigenvalues and eigenvectors. </w:t>
      </w:r>
      <w:r w:rsidR="00EC1C3F" w:rsidRPr="00EC1C3F">
        <w:rPr>
          <w:rFonts w:ascii="Times New Roman" w:hAnsi="Times New Roman" w:cs="Times New Roman"/>
        </w:rPr>
        <w:t>The eigenvalues represent the amount of variance explained by each principal component</w:t>
      </w:r>
      <w:r w:rsidR="00EC1C3F">
        <w:rPr>
          <w:rFonts w:ascii="Times New Roman" w:hAnsi="Times New Roman" w:cs="Times New Roman"/>
        </w:rPr>
        <w:t xml:space="preserve">. Finally, sort the top k eigenvectors and choose them to be our surrogate variables. </w:t>
      </w:r>
    </w:p>
    <w:p w14:paraId="72A3D5EF" w14:textId="77777777" w:rsidR="00EC1C3F" w:rsidRDefault="00EC1C3F" w:rsidP="00A6266D">
      <w:pPr>
        <w:spacing w:line="360" w:lineRule="auto"/>
        <w:jc w:val="both"/>
        <w:rPr>
          <w:rFonts w:ascii="Times New Roman" w:hAnsi="Times New Roman" w:cs="Times New Roman"/>
        </w:rPr>
      </w:pPr>
    </w:p>
    <w:p w14:paraId="186339F4" w14:textId="1C1887D4" w:rsidR="00EC1C3F" w:rsidRPr="00EC1C3F" w:rsidRDefault="00EC1C3F" w:rsidP="00A6266D">
      <w:pPr>
        <w:spacing w:line="360" w:lineRule="auto"/>
        <w:jc w:val="both"/>
        <w:rPr>
          <w:rFonts w:ascii="Times New Roman" w:hAnsi="Times New Roman" w:cs="Times New Roman"/>
        </w:rPr>
      </w:pPr>
      <w:r>
        <w:rPr>
          <w:rFonts w:ascii="Times New Roman" w:hAnsi="Times New Roman" w:cs="Times New Roman"/>
        </w:rPr>
        <w:t xml:space="preserve">Briefly, the intuition of SVA is pretty </w:t>
      </w:r>
      <w:proofErr w:type="gramStart"/>
      <w:r>
        <w:rPr>
          <w:rFonts w:ascii="Times New Roman" w:hAnsi="Times New Roman" w:cs="Times New Roman"/>
        </w:rPr>
        <w:t>similar to</w:t>
      </w:r>
      <w:proofErr w:type="gramEnd"/>
      <w:r>
        <w:rPr>
          <w:rFonts w:ascii="Times New Roman" w:hAnsi="Times New Roman" w:cs="Times New Roman"/>
        </w:rPr>
        <w:t xml:space="preserve"> PCA.</w:t>
      </w:r>
      <w:r w:rsidR="00F6222B">
        <w:rPr>
          <w:rFonts w:ascii="Times New Roman" w:hAnsi="Times New Roman" w:cs="Times New Roman"/>
        </w:rPr>
        <w:t xml:space="preserve"> They both play </w:t>
      </w:r>
      <w:r w:rsidR="00FE20BE">
        <w:rPr>
          <w:rFonts w:ascii="Times New Roman" w:hAnsi="Times New Roman" w:cs="Times New Roman"/>
        </w:rPr>
        <w:t>crucial</w:t>
      </w:r>
      <w:r w:rsidR="00F6222B">
        <w:rPr>
          <w:rFonts w:ascii="Times New Roman" w:hAnsi="Times New Roman" w:cs="Times New Roman"/>
        </w:rPr>
        <w:t xml:space="preserve"> roles in dimension reduction of the high-throughput data.</w:t>
      </w:r>
      <w:r>
        <w:rPr>
          <w:rFonts w:ascii="Times New Roman" w:hAnsi="Times New Roman" w:cs="Times New Roman"/>
        </w:rPr>
        <w:t xml:space="preserve"> The key difference is that PCA applies to whole data matrix, while SVA uses at residual matrix</w:t>
      </w:r>
      <w:r w:rsidR="00F6222B">
        <w:rPr>
          <w:rFonts w:ascii="Times New Roman" w:hAnsi="Times New Roman" w:cs="Times New Roman"/>
        </w:rPr>
        <w:t xml:space="preserve">. Also, PCA aims to find the principal factors that explain the most variation of data, and SVA aims to identify and adjust for hidden sources of variation. </w:t>
      </w:r>
    </w:p>
    <w:p w14:paraId="130DA2FD" w14:textId="2F79B184" w:rsidR="00204AFE" w:rsidRDefault="00204AFE" w:rsidP="00A6266D">
      <w:pPr>
        <w:spacing w:line="360" w:lineRule="auto"/>
        <w:jc w:val="both"/>
        <w:rPr>
          <w:rFonts w:ascii="Times New Roman" w:hAnsi="Times New Roman" w:cs="Times New Roman"/>
        </w:rPr>
      </w:pPr>
    </w:p>
    <w:p w14:paraId="66042E4C" w14:textId="77777777" w:rsidR="00204AFE" w:rsidRPr="00204AFE" w:rsidRDefault="00204AFE" w:rsidP="00204AFE">
      <w:pPr>
        <w:spacing w:line="360" w:lineRule="auto"/>
        <w:jc w:val="both"/>
        <w:rPr>
          <w:rFonts w:ascii="Times New Roman" w:hAnsi="Times New Roman" w:cs="Times New Roman"/>
        </w:rPr>
      </w:pPr>
    </w:p>
    <w:p w14:paraId="4971079B" w14:textId="6535F5BA" w:rsidR="00204AFE" w:rsidRDefault="002B3EEC" w:rsidP="00204AFE">
      <w:pPr>
        <w:spacing w:line="360" w:lineRule="auto"/>
        <w:jc w:val="both"/>
        <w:rPr>
          <w:rFonts w:ascii="Times New Roman" w:hAnsi="Times New Roman" w:cs="Times New Roman"/>
          <w:b/>
          <w:bCs/>
        </w:rPr>
      </w:pPr>
      <w:r>
        <w:rPr>
          <w:rFonts w:ascii="Times New Roman" w:hAnsi="Times New Roman" w:cs="Times New Roman"/>
          <w:b/>
          <w:bCs/>
        </w:rPr>
        <w:t>Model</w:t>
      </w:r>
      <w:r w:rsidR="005416A9">
        <w:rPr>
          <w:rFonts w:ascii="Times New Roman" w:hAnsi="Times New Roman" w:cs="Times New Roman"/>
          <w:b/>
          <w:bCs/>
        </w:rPr>
        <w:t xml:space="preserve"> / Association analysis: </w:t>
      </w:r>
    </w:p>
    <w:p w14:paraId="7FDF5D85" w14:textId="782F8A50" w:rsidR="00294011" w:rsidRDefault="00B84E0A" w:rsidP="00204AFE">
      <w:pPr>
        <w:spacing w:line="360" w:lineRule="auto"/>
        <w:jc w:val="both"/>
        <w:rPr>
          <w:rFonts w:ascii="Times New Roman" w:hAnsi="Times New Roman" w:cs="Times New Roman"/>
        </w:rPr>
      </w:pPr>
      <w:r>
        <w:rPr>
          <w:rFonts w:ascii="Times New Roman" w:hAnsi="Times New Roman" w:cs="Times New Roman"/>
        </w:rPr>
        <w:t xml:space="preserve">We ran the linear regression to test the association between DNA methylation of </w:t>
      </w:r>
      <w:proofErr w:type="spellStart"/>
      <w:r>
        <w:rPr>
          <w:rFonts w:ascii="Times New Roman" w:hAnsi="Times New Roman" w:cs="Times New Roman"/>
        </w:rPr>
        <w:t>Cpg</w:t>
      </w:r>
      <w:proofErr w:type="spellEnd"/>
      <w:r>
        <w:rPr>
          <w:rFonts w:ascii="Times New Roman" w:hAnsi="Times New Roman" w:cs="Times New Roman"/>
        </w:rPr>
        <w:t xml:space="preserve"> sites and five Omega-6 fatty acids: </w:t>
      </w:r>
      <w:r w:rsidRPr="00204AFE">
        <w:rPr>
          <w:rFonts w:ascii="Times New Roman" w:hAnsi="Times New Roman" w:cs="Times New Roman"/>
        </w:rPr>
        <w:t>linoleic acid (LA</w:t>
      </w:r>
      <w:r>
        <w:rPr>
          <w:rFonts w:ascii="Times New Roman" w:hAnsi="Times New Roman" w:cs="Times New Roman"/>
        </w:rPr>
        <w:t>)</w:t>
      </w:r>
      <w:r w:rsidRPr="00204AFE">
        <w:rPr>
          <w:rFonts w:ascii="Times New Roman" w:hAnsi="Times New Roman" w:cs="Times New Roman"/>
        </w:rPr>
        <w:t xml:space="preserve">, </w:t>
      </w:r>
      <w:proofErr w:type="spellStart"/>
      <w:r w:rsidRPr="00204AFE">
        <w:rPr>
          <w:rFonts w:ascii="Times New Roman" w:hAnsi="Times New Roman" w:cs="Times New Roman"/>
        </w:rPr>
        <w:t>eicosadienoic</w:t>
      </w:r>
      <w:proofErr w:type="spellEnd"/>
      <w:r w:rsidRPr="00204AFE">
        <w:rPr>
          <w:rFonts w:ascii="Times New Roman" w:hAnsi="Times New Roman" w:cs="Times New Roman"/>
        </w:rPr>
        <w:t xml:space="preserve"> acid (EDA), gamma-linolenic acid (GLA); </w:t>
      </w:r>
      <w:proofErr w:type="spellStart"/>
      <w:r w:rsidRPr="00204AFE">
        <w:rPr>
          <w:rFonts w:ascii="Times New Roman" w:hAnsi="Times New Roman" w:cs="Times New Roman"/>
        </w:rPr>
        <w:t>dihommo</w:t>
      </w:r>
      <w:proofErr w:type="spellEnd"/>
      <w:r w:rsidRPr="00204AFE">
        <w:rPr>
          <w:rFonts w:ascii="Times New Roman" w:hAnsi="Times New Roman" w:cs="Times New Roman"/>
        </w:rPr>
        <w:t>-gamma-linolenic acid (DGLA)</w:t>
      </w:r>
      <w:r>
        <w:rPr>
          <w:rFonts w:ascii="Times New Roman" w:hAnsi="Times New Roman" w:cs="Times New Roman"/>
        </w:rPr>
        <w:t xml:space="preserve">, </w:t>
      </w:r>
      <w:r w:rsidRPr="0098306F">
        <w:rPr>
          <w:rFonts w:ascii="Times New Roman" w:hAnsi="Times New Roman" w:cs="Times New Roman"/>
        </w:rPr>
        <w:t>arachidonic acid (AA</w:t>
      </w:r>
      <w:r>
        <w:rPr>
          <w:rFonts w:ascii="Times New Roman" w:hAnsi="Times New Roman" w:cs="Times New Roman"/>
        </w:rPr>
        <w:t>), adjusting for the covariates: Gender, Site, Age, Race, Cigarette use</w:t>
      </w:r>
      <w:r w:rsidR="009E287E">
        <w:rPr>
          <w:rFonts w:ascii="Times New Roman" w:hAnsi="Times New Roman" w:cs="Times New Roman"/>
        </w:rPr>
        <w:t>, BMI, Glucose.</w:t>
      </w:r>
      <w:commentRangeStart w:id="6"/>
      <w:commentRangeEnd w:id="6"/>
      <w:r w:rsidR="00583544">
        <w:rPr>
          <w:rStyle w:val="CommentReference"/>
        </w:rPr>
        <w:commentReference w:id="6"/>
      </w:r>
      <w:r>
        <w:rPr>
          <w:rFonts w:ascii="Times New Roman" w:hAnsi="Times New Roman" w:cs="Times New Roman"/>
        </w:rPr>
        <w:t xml:space="preserve"> Additionally, the surrogate variables are added to ensure accounting for unknown sources of variation. </w:t>
      </w:r>
    </w:p>
    <w:p w14:paraId="569FDB91" w14:textId="77777777" w:rsidR="00DC3E6B" w:rsidRDefault="00DC3E6B" w:rsidP="00204AFE">
      <w:pPr>
        <w:spacing w:line="360" w:lineRule="auto"/>
        <w:jc w:val="both"/>
        <w:rPr>
          <w:rFonts w:ascii="Times New Roman" w:hAnsi="Times New Roman" w:cs="Times New Roman"/>
        </w:rPr>
      </w:pPr>
    </w:p>
    <w:p w14:paraId="07448055" w14:textId="77777777" w:rsidR="00DC3E6B" w:rsidRDefault="00DC3E6B" w:rsidP="00204AFE">
      <w:pPr>
        <w:spacing w:line="360" w:lineRule="auto"/>
        <w:jc w:val="both"/>
        <w:rPr>
          <w:rFonts w:ascii="Times New Roman" w:hAnsi="Times New Roman" w:cs="Times New Roman"/>
        </w:rPr>
      </w:pPr>
    </w:p>
    <w:p w14:paraId="03DB86BB" w14:textId="48E610B8" w:rsidR="00DC3E6B" w:rsidRDefault="00DC3E6B" w:rsidP="00204AFE">
      <w:pPr>
        <w:spacing w:line="360" w:lineRule="auto"/>
        <w:jc w:val="both"/>
        <w:rPr>
          <w:rFonts w:ascii="Times New Roman" w:hAnsi="Times New Roman" w:cs="Times New Roman"/>
          <w:b/>
          <w:bCs/>
        </w:rPr>
      </w:pPr>
      <w:r>
        <w:rPr>
          <w:rFonts w:ascii="Times New Roman" w:hAnsi="Times New Roman" w:cs="Times New Roman"/>
          <w:b/>
          <w:bCs/>
        </w:rPr>
        <w:t>DMR Analysis:</w:t>
      </w:r>
    </w:p>
    <w:p w14:paraId="7FCF518D" w14:textId="3EB6C0C1" w:rsidR="00DC3E6B" w:rsidRPr="00DD144C" w:rsidRDefault="00DC3E6B" w:rsidP="00204AFE">
      <w:pPr>
        <w:spacing w:line="360" w:lineRule="auto"/>
        <w:jc w:val="both"/>
        <w:rPr>
          <w:rFonts w:ascii="Times New Roman" w:hAnsi="Times New Roman" w:cs="Times New Roman"/>
          <w:highlight w:val="yellow"/>
        </w:rPr>
      </w:pPr>
      <w:r w:rsidRPr="00DD144C">
        <w:rPr>
          <w:rFonts w:ascii="Times New Roman" w:hAnsi="Times New Roman" w:cs="Times New Roman"/>
          <w:highlight w:val="yellow"/>
        </w:rPr>
        <w:t xml:space="preserve">In addition to </w:t>
      </w:r>
      <w:r w:rsidR="005370B3" w:rsidRPr="00DD144C">
        <w:rPr>
          <w:rFonts w:ascii="Times New Roman" w:hAnsi="Times New Roman" w:cs="Times New Roman"/>
          <w:highlight w:val="yellow"/>
        </w:rPr>
        <w:t xml:space="preserve">finding out the individual CpG site effect, we also performed </w:t>
      </w:r>
      <w:r w:rsidR="00C527B1" w:rsidRPr="00DD144C">
        <w:rPr>
          <w:rFonts w:ascii="Times New Roman" w:hAnsi="Times New Roman" w:cs="Times New Roman"/>
          <w:highlight w:val="yellow"/>
        </w:rPr>
        <w:t>differentially methylated region (</w:t>
      </w:r>
      <w:r w:rsidR="005370B3" w:rsidRPr="00DD144C">
        <w:rPr>
          <w:rFonts w:ascii="Times New Roman" w:hAnsi="Times New Roman" w:cs="Times New Roman"/>
          <w:highlight w:val="yellow"/>
        </w:rPr>
        <w:t>DMR</w:t>
      </w:r>
      <w:r w:rsidR="00C527B1" w:rsidRPr="00DD144C">
        <w:rPr>
          <w:rFonts w:ascii="Times New Roman" w:hAnsi="Times New Roman" w:cs="Times New Roman"/>
          <w:highlight w:val="yellow"/>
        </w:rPr>
        <w:t>)</w:t>
      </w:r>
      <w:r w:rsidR="005370B3" w:rsidRPr="00DD144C">
        <w:rPr>
          <w:rFonts w:ascii="Times New Roman" w:hAnsi="Times New Roman" w:cs="Times New Roman"/>
          <w:highlight w:val="yellow"/>
        </w:rPr>
        <w:t xml:space="preserve"> analysis</w:t>
      </w:r>
      <w:r w:rsidR="00C527B1" w:rsidRPr="00DD144C">
        <w:rPr>
          <w:rFonts w:ascii="Times New Roman" w:hAnsi="Times New Roman" w:cs="Times New Roman"/>
          <w:highlight w:val="yellow"/>
        </w:rPr>
        <w:t xml:space="preserve">. DMR is a method used to </w:t>
      </w:r>
      <w:r w:rsidR="005370B3" w:rsidRPr="00DD144C">
        <w:rPr>
          <w:rFonts w:ascii="Times New Roman" w:hAnsi="Times New Roman" w:cs="Times New Roman"/>
          <w:highlight w:val="yellow"/>
        </w:rPr>
        <w:t xml:space="preserve">look for regions </w:t>
      </w:r>
      <w:r w:rsidR="0069036C" w:rsidRPr="00DD144C">
        <w:rPr>
          <w:rFonts w:ascii="Times New Roman" w:hAnsi="Times New Roman" w:cs="Times New Roman"/>
          <w:highlight w:val="yellow"/>
        </w:rPr>
        <w:t>if</w:t>
      </w:r>
      <w:r w:rsidR="005370B3" w:rsidRPr="00DD144C">
        <w:rPr>
          <w:rFonts w:ascii="Times New Roman" w:hAnsi="Times New Roman" w:cs="Times New Roman"/>
          <w:highlight w:val="yellow"/>
        </w:rPr>
        <w:t xml:space="preserve"> multiple CpG sites show a consistent pattern of differential methylation. </w:t>
      </w:r>
      <w:r w:rsidR="0069036C" w:rsidRPr="00DD144C">
        <w:rPr>
          <w:rFonts w:ascii="Times New Roman" w:hAnsi="Times New Roman" w:cs="Times New Roman"/>
          <w:highlight w:val="yellow"/>
        </w:rPr>
        <w:t xml:space="preserve">The tool we used was </w:t>
      </w:r>
      <w:proofErr w:type="spellStart"/>
      <w:r w:rsidR="0069036C" w:rsidRPr="00DD144C">
        <w:rPr>
          <w:rFonts w:ascii="Times New Roman" w:hAnsi="Times New Roman" w:cs="Times New Roman"/>
          <w:highlight w:val="yellow"/>
        </w:rPr>
        <w:t>DMRcate</w:t>
      </w:r>
      <w:proofErr w:type="spellEnd"/>
      <w:r w:rsidR="0069036C" w:rsidRPr="00DD144C">
        <w:rPr>
          <w:rFonts w:ascii="Times New Roman" w:hAnsi="Times New Roman" w:cs="Times New Roman"/>
          <w:highlight w:val="yellow"/>
        </w:rPr>
        <w:t xml:space="preserve"> package (Tim Peters. </w:t>
      </w:r>
      <w:proofErr w:type="spellStart"/>
      <w:r w:rsidR="0069036C" w:rsidRPr="00DD144C">
        <w:rPr>
          <w:rFonts w:ascii="Times New Roman" w:hAnsi="Times New Roman" w:cs="Times New Roman"/>
          <w:i/>
          <w:iCs/>
          <w:highlight w:val="yellow"/>
        </w:rPr>
        <w:t>DMRcate</w:t>
      </w:r>
      <w:proofErr w:type="spellEnd"/>
      <w:r w:rsidR="0069036C" w:rsidRPr="00DD144C">
        <w:rPr>
          <w:rFonts w:ascii="Times New Roman" w:hAnsi="Times New Roman" w:cs="Times New Roman"/>
          <w:highlight w:val="yellow"/>
        </w:rPr>
        <w:t xml:space="preserve">. 2024). It aims to capture more biologically meaningful changes across a broader genomic context. Instead of purely based on the statistical significance of individual associations, we zoomed out our analysis to see a larger picture. On the other hand, we were curious to check if </w:t>
      </w:r>
      <w:r w:rsidR="00520E60" w:rsidRPr="00DD144C">
        <w:rPr>
          <w:rFonts w:ascii="Times New Roman" w:hAnsi="Times New Roman" w:cs="Times New Roman"/>
          <w:highlight w:val="yellow"/>
        </w:rPr>
        <w:t xml:space="preserve">this result </w:t>
      </w:r>
      <w:r w:rsidR="007647F5" w:rsidRPr="00DD144C">
        <w:rPr>
          <w:rFonts w:ascii="Times New Roman" w:hAnsi="Times New Roman" w:cs="Times New Roman"/>
          <w:highlight w:val="yellow"/>
        </w:rPr>
        <w:t>was</w:t>
      </w:r>
      <w:r w:rsidR="0069036C" w:rsidRPr="00DD144C">
        <w:rPr>
          <w:rFonts w:ascii="Times New Roman" w:hAnsi="Times New Roman" w:cs="Times New Roman"/>
          <w:highlight w:val="yellow"/>
        </w:rPr>
        <w:t xml:space="preserve"> consistent as before. </w:t>
      </w:r>
    </w:p>
    <w:p w14:paraId="75F9518F" w14:textId="77777777" w:rsidR="00520E60" w:rsidRPr="00DD144C" w:rsidRDefault="00520E60" w:rsidP="00204AFE">
      <w:pPr>
        <w:spacing w:line="360" w:lineRule="auto"/>
        <w:jc w:val="both"/>
        <w:rPr>
          <w:rFonts w:ascii="Times New Roman" w:hAnsi="Times New Roman" w:cs="Times New Roman"/>
          <w:highlight w:val="yellow"/>
        </w:rPr>
      </w:pPr>
    </w:p>
    <w:p w14:paraId="33313C05" w14:textId="49531E7E" w:rsidR="00520E60" w:rsidRPr="003568F0" w:rsidRDefault="00520E60" w:rsidP="00204AFE">
      <w:pPr>
        <w:spacing w:line="360" w:lineRule="auto"/>
        <w:jc w:val="both"/>
        <w:rPr>
          <w:rFonts w:ascii="Times New Roman" w:hAnsi="Times New Roman" w:cs="Times New Roman"/>
        </w:rPr>
      </w:pPr>
      <w:r w:rsidRPr="00DD144C">
        <w:rPr>
          <w:rFonts w:ascii="Times New Roman" w:hAnsi="Times New Roman" w:cs="Times New Roman"/>
          <w:highlight w:val="yellow"/>
        </w:rPr>
        <w:lastRenderedPageBreak/>
        <w:t xml:space="preserve">In the model specification, we account for one fatty acid each time at design matrix, including all the covariates. </w:t>
      </w:r>
      <w:r w:rsidR="00886790" w:rsidRPr="00DD144C">
        <w:rPr>
          <w:rFonts w:ascii="Times New Roman" w:hAnsi="Times New Roman" w:cs="Times New Roman"/>
          <w:highlight w:val="yellow"/>
        </w:rPr>
        <w:t xml:space="preserve">The annotation package for Illumina's 450k methylation arrays was </w:t>
      </w:r>
      <w:r w:rsidR="00886790" w:rsidRPr="00DD144C">
        <w:rPr>
          <w:rFonts w:ascii="Times New Roman" w:hAnsi="Times New Roman" w:cs="Times New Roman"/>
          <w:i/>
          <w:iCs/>
          <w:highlight w:val="yellow"/>
        </w:rPr>
        <w:t>IlluminaHumanMethylation450kanno.ilmn</w:t>
      </w:r>
      <w:proofErr w:type="gramStart"/>
      <w:r w:rsidR="00886790" w:rsidRPr="00DD144C">
        <w:rPr>
          <w:rFonts w:ascii="Times New Roman" w:hAnsi="Times New Roman" w:cs="Times New Roman"/>
          <w:i/>
          <w:iCs/>
          <w:highlight w:val="yellow"/>
        </w:rPr>
        <w:t>12.hg</w:t>
      </w:r>
      <w:proofErr w:type="gramEnd"/>
      <w:r w:rsidR="00886790" w:rsidRPr="00DD144C">
        <w:rPr>
          <w:rFonts w:ascii="Times New Roman" w:hAnsi="Times New Roman" w:cs="Times New Roman"/>
          <w:i/>
          <w:iCs/>
          <w:highlight w:val="yellow"/>
        </w:rPr>
        <w:t>19.</w:t>
      </w:r>
      <w:r w:rsidR="00886790">
        <w:rPr>
          <w:rFonts w:ascii="Times New Roman" w:hAnsi="Times New Roman" w:cs="Times New Roman"/>
          <w:i/>
          <w:iCs/>
        </w:rPr>
        <w:t xml:space="preserve"> </w:t>
      </w:r>
    </w:p>
    <w:p w14:paraId="4D818495" w14:textId="77777777" w:rsidR="00491283" w:rsidRDefault="00491283" w:rsidP="00204AFE">
      <w:pPr>
        <w:spacing w:line="360" w:lineRule="auto"/>
        <w:jc w:val="both"/>
        <w:rPr>
          <w:rFonts w:ascii="Times New Roman" w:hAnsi="Times New Roman" w:cs="Times New Roman"/>
          <w:color w:val="FF0000"/>
        </w:rPr>
      </w:pPr>
    </w:p>
    <w:p w14:paraId="22F48DFA" w14:textId="77777777" w:rsidR="00491283" w:rsidRDefault="00491283" w:rsidP="00204AFE">
      <w:pPr>
        <w:spacing w:line="360" w:lineRule="auto"/>
        <w:jc w:val="both"/>
        <w:rPr>
          <w:rFonts w:ascii="Times New Roman" w:hAnsi="Times New Roman" w:cs="Times New Roman"/>
          <w:color w:val="FF0000"/>
        </w:rPr>
      </w:pPr>
    </w:p>
    <w:p w14:paraId="232A03EF" w14:textId="66B4F94D" w:rsidR="00491283" w:rsidRDefault="00491283" w:rsidP="00204AFE">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Results</w:t>
      </w:r>
    </w:p>
    <w:p w14:paraId="77DD48C9" w14:textId="314CB314" w:rsidR="00293515" w:rsidRPr="00293515" w:rsidRDefault="00293515" w:rsidP="00204AFE">
      <w:pPr>
        <w:spacing w:line="360" w:lineRule="auto"/>
        <w:jc w:val="both"/>
        <w:rPr>
          <w:rFonts w:ascii="Times New Roman" w:hAnsi="Times New Roman" w:cs="Times New Roman"/>
        </w:rPr>
      </w:pPr>
    </w:p>
    <w:p w14:paraId="483B6325" w14:textId="334123D4" w:rsidR="00532B62" w:rsidRPr="00532B62" w:rsidRDefault="00532B62" w:rsidP="00204AFE">
      <w:pPr>
        <w:spacing w:line="360" w:lineRule="auto"/>
        <w:jc w:val="both"/>
        <w:rPr>
          <w:rFonts w:ascii="Times New Roman" w:hAnsi="Times New Roman" w:cs="Times New Roman"/>
        </w:rPr>
      </w:pPr>
      <w:r>
        <w:rPr>
          <w:rFonts w:ascii="Times New Roman" w:hAnsi="Times New Roman" w:cs="Times New Roman"/>
        </w:rPr>
        <w:t xml:space="preserve">The demographics of the study population (n = 1226) </w:t>
      </w:r>
      <w:r w:rsidR="009D29F8">
        <w:rPr>
          <w:rFonts w:ascii="Times New Roman" w:hAnsi="Times New Roman" w:cs="Times New Roman"/>
        </w:rPr>
        <w:t>are</w:t>
      </w:r>
      <w:r>
        <w:rPr>
          <w:rFonts w:ascii="Times New Roman" w:hAnsi="Times New Roman" w:cs="Times New Roman"/>
        </w:rPr>
        <w:t xml:space="preserve"> shown </w:t>
      </w:r>
      <w:r w:rsidR="00252673">
        <w:rPr>
          <w:rFonts w:ascii="Times New Roman" w:hAnsi="Times New Roman" w:cs="Times New Roman"/>
        </w:rPr>
        <w:t>in</w:t>
      </w:r>
      <w:r>
        <w:rPr>
          <w:rFonts w:ascii="Times New Roman" w:hAnsi="Times New Roman" w:cs="Times New Roman"/>
        </w:rPr>
        <w:t xml:space="preserve"> </w:t>
      </w:r>
      <w:r w:rsidRPr="00B51D55">
        <w:rPr>
          <w:rFonts w:ascii="Times New Roman" w:hAnsi="Times New Roman" w:cs="Times New Roman"/>
          <w:i/>
          <w:iCs/>
        </w:rPr>
        <w:t>Table 1</w:t>
      </w:r>
      <w:r w:rsidR="003F0434">
        <w:rPr>
          <w:rFonts w:ascii="Times New Roman" w:hAnsi="Times New Roman" w:cs="Times New Roman"/>
          <w:i/>
          <w:iCs/>
        </w:rPr>
        <w:t>: Descriptive Table</w:t>
      </w:r>
      <w:r>
        <w:rPr>
          <w:rFonts w:ascii="Times New Roman" w:hAnsi="Times New Roman" w:cs="Times New Roman"/>
        </w:rPr>
        <w:t xml:space="preserve"> below. We have 7 covariates in total. For the categorical variables (</w:t>
      </w:r>
      <w:proofErr w:type="spellStart"/>
      <w:r>
        <w:rPr>
          <w:rFonts w:ascii="Times New Roman" w:hAnsi="Times New Roman" w:cs="Times New Roman"/>
        </w:rPr>
        <w:t>eg.</w:t>
      </w:r>
      <w:proofErr w:type="spellEnd"/>
      <w:r>
        <w:rPr>
          <w:rFonts w:ascii="Times New Roman" w:hAnsi="Times New Roman" w:cs="Times New Roman"/>
        </w:rPr>
        <w:t xml:space="preserve"> Gender, Race), the proportion and percentage of each level is presented. For the continuous variables (</w:t>
      </w:r>
      <w:proofErr w:type="spellStart"/>
      <w:r>
        <w:rPr>
          <w:rFonts w:ascii="Times New Roman" w:hAnsi="Times New Roman" w:cs="Times New Roman"/>
        </w:rPr>
        <w:t>eg.</w:t>
      </w:r>
      <w:proofErr w:type="spellEnd"/>
      <w:r>
        <w:rPr>
          <w:rFonts w:ascii="Times New Roman" w:hAnsi="Times New Roman" w:cs="Times New Roman"/>
        </w:rPr>
        <w:t xml:space="preserve"> BMI, Glucose), the mean and standard deviation are presented. </w:t>
      </w:r>
    </w:p>
    <w:p w14:paraId="5469AEF5" w14:textId="6948835E" w:rsidR="00491283" w:rsidRDefault="00BF12B3" w:rsidP="00204AFE">
      <w:pPr>
        <w:spacing w:line="360" w:lineRule="auto"/>
        <w:jc w:val="both"/>
        <w:rPr>
          <w:rFonts w:ascii="Times New Roman" w:hAnsi="Times New Roman" w:cs="Times New Roman"/>
          <w:color w:val="FF0000"/>
        </w:rPr>
      </w:pPr>
      <w:r>
        <w:rPr>
          <w:noProof/>
        </w:rPr>
        <w:lastRenderedPageBreak/>
        <w:drawing>
          <wp:inline distT="0" distB="0" distL="0" distR="0" wp14:anchorId="1DE49035" wp14:editId="560CEA36">
            <wp:extent cx="3910330" cy="8229600"/>
            <wp:effectExtent l="0" t="0" r="0" b="0"/>
            <wp:docPr id="18762755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75565" name="Picture 1" descr="A screenshot of a computer screen&#10;&#10;Description automatically generated"/>
                    <pic:cNvPicPr/>
                  </pic:nvPicPr>
                  <pic:blipFill>
                    <a:blip r:embed="rId8"/>
                    <a:stretch>
                      <a:fillRect/>
                    </a:stretch>
                  </pic:blipFill>
                  <pic:spPr>
                    <a:xfrm>
                      <a:off x="0" y="0"/>
                      <a:ext cx="3910330" cy="8229600"/>
                    </a:xfrm>
                    <a:prstGeom prst="rect">
                      <a:avLst/>
                    </a:prstGeom>
                  </pic:spPr>
                </pic:pic>
              </a:graphicData>
            </a:graphic>
          </wp:inline>
        </w:drawing>
      </w:r>
    </w:p>
    <w:p w14:paraId="28072FEB" w14:textId="61D975C4" w:rsidR="00293515" w:rsidRPr="00293515" w:rsidRDefault="00293515" w:rsidP="00204AFE">
      <w:pPr>
        <w:spacing w:line="360" w:lineRule="auto"/>
        <w:jc w:val="both"/>
        <w:rPr>
          <w:rFonts w:ascii="Times New Roman" w:hAnsi="Times New Roman" w:cs="Times New Roman"/>
          <w:b/>
          <w:bCs/>
        </w:rPr>
      </w:pPr>
    </w:p>
    <w:p w14:paraId="51C62265" w14:textId="667EC2E1" w:rsidR="00E17B8F" w:rsidRDefault="009821C9" w:rsidP="00204AFE">
      <w:pPr>
        <w:spacing w:line="360" w:lineRule="auto"/>
        <w:jc w:val="both"/>
        <w:rPr>
          <w:rFonts w:ascii="Times New Roman" w:hAnsi="Times New Roman" w:cs="Times New Roman"/>
        </w:rPr>
      </w:pPr>
      <w:r>
        <w:rPr>
          <w:rFonts w:ascii="Times New Roman" w:hAnsi="Times New Roman" w:cs="Times New Roman"/>
        </w:rPr>
        <w:t xml:space="preserve">As the result of association analysis, we created 5 Manhattan plots in </w:t>
      </w:r>
      <w:proofErr w:type="spellStart"/>
      <w:r>
        <w:rPr>
          <w:rFonts w:ascii="Times New Roman" w:hAnsi="Times New Roman" w:cs="Times New Roman"/>
          <w:i/>
          <w:iCs/>
        </w:rPr>
        <w:t>qqman</w:t>
      </w:r>
      <w:proofErr w:type="spellEnd"/>
      <w:r>
        <w:rPr>
          <w:rFonts w:ascii="Times New Roman" w:hAnsi="Times New Roman" w:cs="Times New Roman"/>
          <w:i/>
          <w:iCs/>
        </w:rPr>
        <w:t xml:space="preserve"> </w:t>
      </w:r>
      <w:r>
        <w:rPr>
          <w:rFonts w:ascii="Times New Roman" w:hAnsi="Times New Roman" w:cs="Times New Roman"/>
        </w:rPr>
        <w:t>package to visualize the significant CpG</w:t>
      </w:r>
      <w:r w:rsidR="00450072">
        <w:rPr>
          <w:rFonts w:ascii="Times New Roman" w:hAnsi="Times New Roman" w:cs="Times New Roman"/>
        </w:rPr>
        <w:t xml:space="preserve"> sites (</w:t>
      </w:r>
      <w:r w:rsidR="00450072">
        <w:rPr>
          <w:rFonts w:ascii="Times New Roman" w:hAnsi="Times New Roman" w:cs="Times New Roman"/>
          <w:i/>
          <w:iCs/>
        </w:rPr>
        <w:t xml:space="preserve">Intro to the </w:t>
      </w:r>
      <w:proofErr w:type="spellStart"/>
      <w:r w:rsidR="00450072">
        <w:rPr>
          <w:rFonts w:ascii="Times New Roman" w:hAnsi="Times New Roman" w:cs="Times New Roman"/>
          <w:i/>
          <w:iCs/>
        </w:rPr>
        <w:t>qqman</w:t>
      </w:r>
      <w:proofErr w:type="spellEnd"/>
      <w:r w:rsidR="00450072">
        <w:rPr>
          <w:rFonts w:ascii="Times New Roman" w:hAnsi="Times New Roman" w:cs="Times New Roman"/>
          <w:i/>
          <w:iCs/>
        </w:rPr>
        <w:t xml:space="preserve"> package, </w:t>
      </w:r>
      <w:r w:rsidR="00450072">
        <w:rPr>
          <w:rFonts w:ascii="Times New Roman" w:hAnsi="Times New Roman" w:cs="Times New Roman"/>
        </w:rPr>
        <w:t>2023)</w:t>
      </w:r>
      <w:r>
        <w:rPr>
          <w:rFonts w:ascii="Times New Roman" w:hAnsi="Times New Roman" w:cs="Times New Roman"/>
        </w:rPr>
        <w:t>.</w:t>
      </w:r>
      <w:r w:rsidR="00114878">
        <w:rPr>
          <w:rFonts w:ascii="Times New Roman" w:hAnsi="Times New Roman" w:cs="Times New Roman"/>
        </w:rPr>
        <w:t xml:space="preserve"> The x-axis is the chromosome number: from </w:t>
      </w:r>
      <w:r w:rsidR="00342F51">
        <w:rPr>
          <w:rFonts w:ascii="Times New Roman" w:hAnsi="Times New Roman" w:cs="Times New Roman"/>
        </w:rPr>
        <w:t xml:space="preserve">chromosome </w:t>
      </w:r>
      <w:r w:rsidR="00114878">
        <w:rPr>
          <w:rFonts w:ascii="Times New Roman" w:hAnsi="Times New Roman" w:cs="Times New Roman"/>
        </w:rPr>
        <w:t xml:space="preserve">1 to </w:t>
      </w:r>
      <w:r w:rsidR="00342F51">
        <w:rPr>
          <w:rFonts w:ascii="Times New Roman" w:hAnsi="Times New Roman" w:cs="Times New Roman"/>
        </w:rPr>
        <w:t>chromosome</w:t>
      </w:r>
      <w:r w:rsidR="00114878">
        <w:rPr>
          <w:rFonts w:ascii="Times New Roman" w:hAnsi="Times New Roman" w:cs="Times New Roman"/>
        </w:rPr>
        <w:t xml:space="preserve"> 22. The </w:t>
      </w:r>
      <w:r w:rsidR="00342F51">
        <w:rPr>
          <w:rFonts w:ascii="Times New Roman" w:hAnsi="Times New Roman" w:cs="Times New Roman"/>
        </w:rPr>
        <w:t>chromosome</w:t>
      </w:r>
      <w:r w:rsidR="00114878">
        <w:rPr>
          <w:rFonts w:ascii="Times New Roman" w:hAnsi="Times New Roman" w:cs="Times New Roman"/>
        </w:rPr>
        <w:t xml:space="preserve"> X and </w:t>
      </w:r>
      <w:r w:rsidR="00342F51">
        <w:rPr>
          <w:rFonts w:ascii="Times New Roman" w:hAnsi="Times New Roman" w:cs="Times New Roman"/>
        </w:rPr>
        <w:t>chromosome</w:t>
      </w:r>
      <w:r w:rsidR="00114878">
        <w:rPr>
          <w:rFonts w:ascii="Times New Roman" w:hAnsi="Times New Roman" w:cs="Times New Roman"/>
        </w:rPr>
        <w:t xml:space="preserve"> Y are recoded as Chr 23 and Chr 24, respectively, as the Manhattan function requires all the numeric inputs. And the y-axis represents the p-values for the Cp</w:t>
      </w:r>
      <w:r w:rsidR="00450072">
        <w:rPr>
          <w:rFonts w:ascii="Times New Roman" w:hAnsi="Times New Roman" w:cs="Times New Roman"/>
        </w:rPr>
        <w:t>G</w:t>
      </w:r>
      <w:r w:rsidR="00114878">
        <w:rPr>
          <w:rFonts w:ascii="Times New Roman" w:hAnsi="Times New Roman" w:cs="Times New Roman"/>
        </w:rPr>
        <w:t xml:space="preserve">. </w:t>
      </w:r>
      <w:r w:rsidR="00DC3E83">
        <w:rPr>
          <w:rFonts w:ascii="Times New Roman" w:hAnsi="Times New Roman" w:cs="Times New Roman"/>
        </w:rPr>
        <w:t xml:space="preserve">The red horizontal line is the genome-wide significance line, the CpG </w:t>
      </w:r>
      <w:r w:rsidR="009E287E">
        <w:rPr>
          <w:rFonts w:ascii="Times New Roman" w:hAnsi="Times New Roman" w:cs="Times New Roman"/>
        </w:rPr>
        <w:t xml:space="preserve">sites </w:t>
      </w:r>
      <w:r w:rsidR="00DC3E83">
        <w:rPr>
          <w:rFonts w:ascii="Times New Roman" w:hAnsi="Times New Roman" w:cs="Times New Roman"/>
        </w:rPr>
        <w:t xml:space="preserve">above this line </w:t>
      </w:r>
      <w:r w:rsidR="009E287E">
        <w:rPr>
          <w:rFonts w:ascii="Times New Roman" w:hAnsi="Times New Roman" w:cs="Times New Roman"/>
        </w:rPr>
        <w:t>are</w:t>
      </w:r>
      <w:r w:rsidR="00DC3E83">
        <w:rPr>
          <w:rFonts w:ascii="Times New Roman" w:hAnsi="Times New Roman" w:cs="Times New Roman"/>
        </w:rPr>
        <w:t xml:space="preserve"> considered as significant. </w:t>
      </w:r>
      <w:r w:rsidR="009C6910">
        <w:rPr>
          <w:rFonts w:ascii="Times New Roman" w:hAnsi="Times New Roman" w:cs="Times New Roman"/>
        </w:rPr>
        <w:t xml:space="preserve">The Bonferroni correction </w:t>
      </w:r>
      <w:r w:rsidR="00DC3E83">
        <w:rPr>
          <w:rFonts w:ascii="Times New Roman" w:hAnsi="Times New Roman" w:cs="Times New Roman"/>
        </w:rPr>
        <w:t>is</w:t>
      </w:r>
      <w:r w:rsidR="009C6910">
        <w:rPr>
          <w:rFonts w:ascii="Times New Roman" w:hAnsi="Times New Roman" w:cs="Times New Roman"/>
        </w:rPr>
        <w:t xml:space="preserve"> applied to determine the significance threshold (</w:t>
      </w:r>
      <m:oMath>
        <m:r>
          <w:rPr>
            <w:rFonts w:ascii="Cambria Math" w:hAnsi="Cambria Math" w:cs="Times New Roman"/>
          </w:rPr>
          <m:t>α</m:t>
        </m:r>
      </m:oMath>
      <w:r w:rsidR="009C6910">
        <w:rPr>
          <w:rFonts w:ascii="Times New Roman" w:hAnsi="Times New Roman" w:cs="Times New Roman"/>
        </w:rPr>
        <w:t xml:space="preserve"> = 0.05 / N, N = 484817).</w:t>
      </w:r>
      <w:r>
        <w:rPr>
          <w:rFonts w:ascii="Times New Roman" w:hAnsi="Times New Roman" w:cs="Times New Roman"/>
        </w:rPr>
        <w:t xml:space="preserve"> In </w:t>
      </w:r>
      <w:r w:rsidR="00D421F8">
        <w:rPr>
          <w:rFonts w:ascii="Times New Roman" w:hAnsi="Times New Roman" w:cs="Times New Roman"/>
        </w:rPr>
        <w:t>an overview</w:t>
      </w:r>
      <w:r>
        <w:rPr>
          <w:rFonts w:ascii="Times New Roman" w:hAnsi="Times New Roman" w:cs="Times New Roman"/>
        </w:rPr>
        <w:t xml:space="preserve">, </w:t>
      </w:r>
      <w:r w:rsidR="00FE20BE">
        <w:rPr>
          <w:rFonts w:ascii="Times New Roman" w:hAnsi="Times New Roman" w:cs="Times New Roman"/>
        </w:rPr>
        <w:t>we discovered</w:t>
      </w:r>
      <w:r>
        <w:rPr>
          <w:rFonts w:ascii="Times New Roman" w:hAnsi="Times New Roman" w:cs="Times New Roman"/>
        </w:rPr>
        <w:t xml:space="preserve"> there </w:t>
      </w:r>
      <w:r w:rsidR="00D421F8">
        <w:rPr>
          <w:rFonts w:ascii="Times New Roman" w:hAnsi="Times New Roman" w:cs="Times New Roman"/>
        </w:rPr>
        <w:t>were</w:t>
      </w:r>
      <w:r>
        <w:rPr>
          <w:rFonts w:ascii="Times New Roman" w:hAnsi="Times New Roman" w:cs="Times New Roman"/>
        </w:rPr>
        <w:t xml:space="preserve"> approximately 3 or 4 significant CpG</w:t>
      </w:r>
      <w:r w:rsidR="00450072">
        <w:rPr>
          <w:rFonts w:ascii="Times New Roman" w:hAnsi="Times New Roman" w:cs="Times New Roman"/>
        </w:rPr>
        <w:t xml:space="preserve"> sites</w:t>
      </w:r>
      <w:r>
        <w:rPr>
          <w:rFonts w:ascii="Times New Roman" w:hAnsi="Times New Roman" w:cs="Times New Roman"/>
        </w:rPr>
        <w:t xml:space="preserve"> on average for each fatty acid.</w:t>
      </w:r>
      <w:r w:rsidR="009C6910">
        <w:rPr>
          <w:rFonts w:ascii="Times New Roman" w:hAnsi="Times New Roman" w:cs="Times New Roman"/>
        </w:rPr>
        <w:t xml:space="preserve"> </w:t>
      </w:r>
      <w:r w:rsidR="00D14BA5">
        <w:rPr>
          <w:rFonts w:ascii="Times New Roman" w:hAnsi="Times New Roman" w:cs="Times New Roman"/>
        </w:rPr>
        <w:t xml:space="preserve">Here, we </w:t>
      </w:r>
      <w:r w:rsidR="008543F3">
        <w:rPr>
          <w:rFonts w:ascii="Times New Roman" w:hAnsi="Times New Roman" w:cs="Times New Roman"/>
        </w:rPr>
        <w:t>would mostly</w:t>
      </w:r>
      <w:r w:rsidR="00D14BA5">
        <w:rPr>
          <w:rFonts w:ascii="Times New Roman" w:hAnsi="Times New Roman" w:cs="Times New Roman"/>
        </w:rPr>
        <w:t xml:space="preserve"> </w:t>
      </w:r>
      <w:r w:rsidR="008543F3">
        <w:rPr>
          <w:rFonts w:ascii="Times New Roman" w:hAnsi="Times New Roman" w:cs="Times New Roman"/>
        </w:rPr>
        <w:t>focus</w:t>
      </w:r>
      <w:r w:rsidR="00D14BA5">
        <w:rPr>
          <w:rFonts w:ascii="Times New Roman" w:hAnsi="Times New Roman" w:cs="Times New Roman"/>
        </w:rPr>
        <w:t xml:space="preserve"> on the top signal.</w:t>
      </w:r>
      <w:r w:rsidR="008543F3">
        <w:rPr>
          <w:rFonts w:ascii="Times New Roman" w:hAnsi="Times New Roman" w:cs="Times New Roman"/>
        </w:rPr>
        <w:t xml:space="preserve"> </w:t>
      </w:r>
    </w:p>
    <w:p w14:paraId="065829AE" w14:textId="77777777" w:rsidR="00EC0232" w:rsidRDefault="00EC0232" w:rsidP="00204AFE">
      <w:pPr>
        <w:spacing w:line="360" w:lineRule="auto"/>
        <w:jc w:val="both"/>
        <w:rPr>
          <w:rFonts w:ascii="Times New Roman" w:hAnsi="Times New Roman" w:cs="Times New Roman"/>
        </w:rPr>
      </w:pPr>
    </w:p>
    <w:p w14:paraId="210AF5F6" w14:textId="77777777" w:rsidR="00EC0232" w:rsidRDefault="00EC0232" w:rsidP="00204AFE">
      <w:pPr>
        <w:spacing w:line="360" w:lineRule="auto"/>
        <w:jc w:val="both"/>
        <w:rPr>
          <w:rFonts w:ascii="Times New Roman" w:hAnsi="Times New Roman" w:cs="Times New Roman"/>
        </w:rPr>
      </w:pPr>
    </w:p>
    <w:p w14:paraId="41368998" w14:textId="77777777" w:rsidR="00EC0232" w:rsidRDefault="00EC0232" w:rsidP="00204AFE">
      <w:pPr>
        <w:spacing w:line="360" w:lineRule="auto"/>
        <w:jc w:val="both"/>
        <w:rPr>
          <w:rFonts w:ascii="Times New Roman" w:hAnsi="Times New Roman" w:cs="Times New Roman"/>
        </w:rPr>
      </w:pPr>
    </w:p>
    <w:p w14:paraId="6F2D9B7F" w14:textId="77777777" w:rsidR="00EC0232" w:rsidRDefault="00EC0232" w:rsidP="00204AFE">
      <w:pPr>
        <w:spacing w:line="360" w:lineRule="auto"/>
        <w:jc w:val="both"/>
        <w:rPr>
          <w:rFonts w:ascii="Times New Roman" w:hAnsi="Times New Roman" w:cs="Times New Roman"/>
        </w:rPr>
      </w:pPr>
    </w:p>
    <w:p w14:paraId="520DB7A5" w14:textId="77777777" w:rsidR="00EC0232" w:rsidRDefault="00EC0232" w:rsidP="00204AFE">
      <w:pPr>
        <w:spacing w:line="360" w:lineRule="auto"/>
        <w:jc w:val="both"/>
        <w:rPr>
          <w:rFonts w:ascii="Times New Roman" w:hAnsi="Times New Roman" w:cs="Times New Roman"/>
        </w:rPr>
      </w:pPr>
    </w:p>
    <w:p w14:paraId="7704FE10" w14:textId="77777777" w:rsidR="00E17B8F" w:rsidRDefault="00E17B8F" w:rsidP="00204AFE">
      <w:pPr>
        <w:spacing w:line="360" w:lineRule="auto"/>
        <w:jc w:val="both"/>
        <w:rPr>
          <w:rFonts w:ascii="Times New Roman" w:hAnsi="Times New Roman" w:cs="Times New Roman"/>
        </w:rPr>
      </w:pPr>
    </w:p>
    <w:p w14:paraId="1CB31BA4" w14:textId="74521364" w:rsidR="0064665D" w:rsidRDefault="00EC0232" w:rsidP="00204AFE">
      <w:pPr>
        <w:spacing w:line="360" w:lineRule="auto"/>
        <w:jc w:val="both"/>
        <w:rPr>
          <w:rFonts w:ascii="Times New Roman" w:hAnsi="Times New Roman" w:cs="Times New Roman"/>
        </w:rPr>
      </w:pPr>
      <w:r>
        <w:rPr>
          <w:noProof/>
        </w:rPr>
        <w:lastRenderedPageBreak/>
        <w:drawing>
          <wp:inline distT="0" distB="0" distL="0" distR="0" wp14:anchorId="0BBED380" wp14:editId="572F131D">
            <wp:extent cx="6126480" cy="4961402"/>
            <wp:effectExtent l="0" t="0" r="7620" b="0"/>
            <wp:docPr id="722283433" name="Picture 1" descr="A collage of graphs and ch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83433" name="Picture 1" descr="A collage of graphs and charts&#10;&#10;Description automatically generated"/>
                    <pic:cNvPicPr/>
                  </pic:nvPicPr>
                  <pic:blipFill>
                    <a:blip r:embed="rId9"/>
                    <a:stretch>
                      <a:fillRect/>
                    </a:stretch>
                  </pic:blipFill>
                  <pic:spPr>
                    <a:xfrm>
                      <a:off x="0" y="0"/>
                      <a:ext cx="6144970" cy="4976375"/>
                    </a:xfrm>
                    <a:prstGeom prst="rect">
                      <a:avLst/>
                    </a:prstGeom>
                  </pic:spPr>
                </pic:pic>
              </a:graphicData>
            </a:graphic>
          </wp:inline>
        </w:drawing>
      </w:r>
    </w:p>
    <w:p w14:paraId="3DBFA5A6" w14:textId="5EA1A975" w:rsidR="00EC0232" w:rsidRDefault="00EC0232" w:rsidP="00204AFE">
      <w:pPr>
        <w:spacing w:line="360" w:lineRule="auto"/>
        <w:jc w:val="both"/>
        <w:rPr>
          <w:rFonts w:ascii="Times New Roman" w:hAnsi="Times New Roman" w:cs="Times New Roman"/>
        </w:rPr>
      </w:pPr>
      <w:r w:rsidRPr="00EC0232">
        <w:rPr>
          <w:noProof/>
        </w:rPr>
        <w:drawing>
          <wp:inline distT="0" distB="0" distL="0" distR="0" wp14:anchorId="7AEEE0AA" wp14:editId="09C40870">
            <wp:extent cx="3208020" cy="2544097"/>
            <wp:effectExtent l="0" t="0" r="0" b="8890"/>
            <wp:docPr id="974213664" name="Picture 1" descr="A graph of a number of molecu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13664" name="Picture 1" descr="A graph of a number of molecules&#10;&#10;Description automatically generated with medium confidence"/>
                    <pic:cNvPicPr/>
                  </pic:nvPicPr>
                  <pic:blipFill>
                    <a:blip r:embed="rId10"/>
                    <a:stretch>
                      <a:fillRect/>
                    </a:stretch>
                  </pic:blipFill>
                  <pic:spPr>
                    <a:xfrm>
                      <a:off x="0" y="0"/>
                      <a:ext cx="3230193" cy="2561681"/>
                    </a:xfrm>
                    <a:prstGeom prst="rect">
                      <a:avLst/>
                    </a:prstGeom>
                  </pic:spPr>
                </pic:pic>
              </a:graphicData>
            </a:graphic>
          </wp:inline>
        </w:drawing>
      </w:r>
    </w:p>
    <w:p w14:paraId="692303B6" w14:textId="6CA928A0" w:rsidR="0064665D" w:rsidRPr="00CC1567" w:rsidRDefault="00CC1567" w:rsidP="00204AFE">
      <w:pPr>
        <w:spacing w:line="360" w:lineRule="auto"/>
        <w:jc w:val="both"/>
        <w:rPr>
          <w:rFonts w:ascii="Times New Roman" w:hAnsi="Times New Roman" w:cs="Times New Roman"/>
          <w:i/>
          <w:iCs/>
        </w:rPr>
      </w:pPr>
      <w:r>
        <w:rPr>
          <w:rFonts w:ascii="Times New Roman" w:hAnsi="Times New Roman" w:cs="Times New Roman"/>
          <w:i/>
          <w:iCs/>
        </w:rPr>
        <w:t>Figure 1: Manhattan plots of five fatty acids (FAs)</w:t>
      </w:r>
    </w:p>
    <w:p w14:paraId="69E0388A" w14:textId="1CEE532D" w:rsidR="005F722E" w:rsidRPr="008543F3" w:rsidRDefault="00E17B8F" w:rsidP="00204AFE">
      <w:pPr>
        <w:spacing w:line="360" w:lineRule="auto"/>
        <w:jc w:val="both"/>
        <w:rPr>
          <w:rFonts w:ascii="Times New Roman" w:hAnsi="Times New Roman" w:cs="Times New Roman"/>
        </w:rPr>
      </w:pPr>
      <w:r>
        <w:rPr>
          <w:rFonts w:ascii="Times New Roman" w:hAnsi="Times New Roman" w:cs="Times New Roman"/>
          <w:b/>
          <w:bCs/>
        </w:rPr>
        <w:lastRenderedPageBreak/>
        <w:t>L</w:t>
      </w:r>
      <w:r w:rsidR="00DA1631">
        <w:rPr>
          <w:rFonts w:ascii="Times New Roman" w:hAnsi="Times New Roman" w:cs="Times New Roman"/>
          <w:b/>
          <w:bCs/>
        </w:rPr>
        <w:t>A</w:t>
      </w:r>
      <w:r>
        <w:rPr>
          <w:rFonts w:ascii="Times New Roman" w:hAnsi="Times New Roman" w:cs="Times New Roman"/>
          <w:b/>
          <w:bCs/>
        </w:rPr>
        <w:t xml:space="preserve">: </w:t>
      </w:r>
      <w:r w:rsidR="00FE20BE">
        <w:rPr>
          <w:rFonts w:ascii="Times New Roman" w:hAnsi="Times New Roman" w:cs="Times New Roman"/>
        </w:rPr>
        <w:t>In</w:t>
      </w:r>
      <w:r w:rsidR="009C6910">
        <w:rPr>
          <w:rFonts w:ascii="Times New Roman" w:hAnsi="Times New Roman" w:cs="Times New Roman"/>
        </w:rPr>
        <w:t xml:space="preserve"> </w:t>
      </w:r>
      <w:r w:rsidR="00DA1631">
        <w:rPr>
          <w:rFonts w:ascii="Times New Roman" w:hAnsi="Times New Roman" w:cs="Times New Roman"/>
        </w:rPr>
        <w:t>LA</w:t>
      </w:r>
      <w:r w:rsidR="009C6910">
        <w:rPr>
          <w:rFonts w:ascii="Times New Roman" w:hAnsi="Times New Roman" w:cs="Times New Roman"/>
        </w:rPr>
        <w:t xml:space="preserve">, we found </w:t>
      </w:r>
      <w:r w:rsidR="00D14BA5">
        <w:rPr>
          <w:rFonts w:ascii="Times New Roman" w:hAnsi="Times New Roman" w:cs="Times New Roman"/>
        </w:rPr>
        <w:t>the</w:t>
      </w:r>
      <w:r w:rsidR="009C6910">
        <w:rPr>
          <w:rFonts w:ascii="Times New Roman" w:hAnsi="Times New Roman" w:cs="Times New Roman"/>
        </w:rPr>
        <w:t xml:space="preserve"> top signal, cg</w:t>
      </w:r>
      <w:r w:rsidR="00252673">
        <w:rPr>
          <w:rFonts w:ascii="Times New Roman" w:hAnsi="Times New Roman" w:cs="Times New Roman"/>
        </w:rPr>
        <w:t>19610905</w:t>
      </w:r>
      <w:r w:rsidR="009C6910">
        <w:rPr>
          <w:rFonts w:ascii="Times New Roman" w:hAnsi="Times New Roman" w:cs="Times New Roman"/>
        </w:rPr>
        <w:t>, with p-value = 3.865e-28.</w:t>
      </w:r>
      <w:r w:rsidR="00966C96">
        <w:rPr>
          <w:rFonts w:ascii="Times New Roman" w:hAnsi="Times New Roman" w:cs="Times New Roman"/>
        </w:rPr>
        <w:t xml:space="preserve"> The reference gene region is FADS2</w:t>
      </w:r>
      <w:r w:rsidR="00AD1BFA">
        <w:rPr>
          <w:rFonts w:ascii="Times New Roman" w:hAnsi="Times New Roman" w:cs="Times New Roman"/>
        </w:rPr>
        <w:t xml:space="preserve">, standing for </w:t>
      </w:r>
      <w:r w:rsidR="00AD1BFA" w:rsidRPr="00AD1BFA">
        <w:rPr>
          <w:rFonts w:ascii="Times New Roman" w:hAnsi="Times New Roman" w:cs="Times New Roman"/>
        </w:rPr>
        <w:t>Fatty Acid Desaturase 2</w:t>
      </w:r>
      <w:r w:rsidR="00AD1BFA">
        <w:rPr>
          <w:rFonts w:ascii="Times New Roman" w:hAnsi="Times New Roman" w:cs="Times New Roman"/>
        </w:rPr>
        <w:t xml:space="preserve">, which </w:t>
      </w:r>
      <w:r w:rsidR="00AD1BFA" w:rsidRPr="00AD1BFA">
        <w:rPr>
          <w:rFonts w:ascii="Times New Roman" w:hAnsi="Times New Roman" w:cs="Times New Roman"/>
        </w:rPr>
        <w:t xml:space="preserve">is a </w:t>
      </w:r>
      <w:r w:rsidR="00AD1BFA">
        <w:rPr>
          <w:rFonts w:ascii="Times New Roman" w:hAnsi="Times New Roman" w:cs="Times New Roman"/>
        </w:rPr>
        <w:t>p</w:t>
      </w:r>
      <w:r w:rsidR="00AD1BFA" w:rsidRPr="00AD1BFA">
        <w:rPr>
          <w:rFonts w:ascii="Times New Roman" w:hAnsi="Times New Roman" w:cs="Times New Roman"/>
        </w:rPr>
        <w:t xml:space="preserve">rotein </w:t>
      </w:r>
      <w:r w:rsidR="00AD1BFA">
        <w:rPr>
          <w:rFonts w:ascii="Times New Roman" w:hAnsi="Times New Roman" w:cs="Times New Roman"/>
        </w:rPr>
        <w:t>c</w:t>
      </w:r>
      <w:r w:rsidR="00AD1BFA" w:rsidRPr="00AD1BFA">
        <w:rPr>
          <w:rFonts w:ascii="Times New Roman" w:hAnsi="Times New Roman" w:cs="Times New Roman"/>
        </w:rPr>
        <w:t>oding gene</w:t>
      </w:r>
      <w:r w:rsidR="00AD1BFA">
        <w:rPr>
          <w:rFonts w:ascii="Times New Roman" w:hAnsi="Times New Roman" w:cs="Times New Roman"/>
        </w:rPr>
        <w:t>.</w:t>
      </w:r>
      <w:r w:rsidR="00A41C90">
        <w:rPr>
          <w:rFonts w:ascii="Times New Roman" w:hAnsi="Times New Roman" w:cs="Times New Roman"/>
        </w:rPr>
        <w:t xml:space="preserve"> </w:t>
      </w:r>
      <w:r w:rsidR="00AD1BFA">
        <w:rPr>
          <w:rFonts w:ascii="Times New Roman" w:hAnsi="Times New Roman" w:cs="Times New Roman"/>
        </w:rPr>
        <w:t xml:space="preserve">(Detailed gene information and functions will be described in </w:t>
      </w:r>
      <w:r w:rsidR="00AD1BFA">
        <w:rPr>
          <w:rFonts w:ascii="Times New Roman" w:hAnsi="Times New Roman" w:cs="Times New Roman"/>
          <w:b/>
          <w:bCs/>
        </w:rPr>
        <w:t xml:space="preserve">Discussion.) </w:t>
      </w:r>
      <w:r w:rsidR="00837A7C">
        <w:rPr>
          <w:rFonts w:ascii="Times New Roman" w:hAnsi="Times New Roman" w:cs="Times New Roman"/>
        </w:rPr>
        <w:t xml:space="preserve">Then we could get the conclusion: the gene, </w:t>
      </w:r>
      <w:r w:rsidR="00DA1631">
        <w:rPr>
          <w:rFonts w:ascii="Times New Roman" w:hAnsi="Times New Roman" w:cs="Times New Roman"/>
        </w:rPr>
        <w:t>LA</w:t>
      </w:r>
      <w:r w:rsidR="00837A7C">
        <w:rPr>
          <w:rFonts w:ascii="Times New Roman" w:hAnsi="Times New Roman" w:cs="Times New Roman"/>
        </w:rPr>
        <w:t xml:space="preserve">, significantly </w:t>
      </w:r>
      <w:r w:rsidR="00317AF0">
        <w:rPr>
          <w:rFonts w:ascii="Times New Roman" w:hAnsi="Times New Roman" w:cs="Times New Roman"/>
        </w:rPr>
        <w:t>impacts</w:t>
      </w:r>
      <w:r w:rsidR="00837A7C">
        <w:rPr>
          <w:rFonts w:ascii="Times New Roman" w:hAnsi="Times New Roman" w:cs="Times New Roman"/>
        </w:rPr>
        <w:t xml:space="preserve"> the DNA methylation</w:t>
      </w:r>
      <w:r w:rsidR="00ED3A81">
        <w:rPr>
          <w:rFonts w:ascii="Times New Roman" w:hAnsi="Times New Roman" w:cs="Times New Roman"/>
        </w:rPr>
        <w:t xml:space="preserve"> site cg19610905</w:t>
      </w:r>
      <w:r w:rsidR="00F94E52">
        <w:rPr>
          <w:rFonts w:ascii="Times New Roman" w:hAnsi="Times New Roman" w:cs="Times New Roman"/>
        </w:rPr>
        <w:t>, cg01400685</w:t>
      </w:r>
      <w:r w:rsidR="00966C96">
        <w:rPr>
          <w:rFonts w:ascii="Times New Roman" w:hAnsi="Times New Roman" w:cs="Times New Roman"/>
        </w:rPr>
        <w:t>, cg22837486</w:t>
      </w:r>
      <w:r w:rsidR="00F94E52">
        <w:rPr>
          <w:rFonts w:ascii="Times New Roman" w:hAnsi="Times New Roman" w:cs="Times New Roman"/>
        </w:rPr>
        <w:t>.</w:t>
      </w:r>
      <w:bookmarkStart w:id="7" w:name="_Hlk168318712"/>
      <w:r w:rsidR="00FA64DE">
        <w:rPr>
          <w:rFonts w:ascii="Times New Roman" w:hAnsi="Times New Roman" w:cs="Times New Roman"/>
        </w:rPr>
        <w:t xml:space="preserve"> These Cp</w:t>
      </w:r>
      <w:r w:rsidR="00DA1631">
        <w:rPr>
          <w:rFonts w:ascii="Times New Roman" w:hAnsi="Times New Roman" w:cs="Times New Roman"/>
        </w:rPr>
        <w:t>G</w:t>
      </w:r>
      <w:r w:rsidR="00FA64DE">
        <w:rPr>
          <w:rFonts w:ascii="Times New Roman" w:hAnsi="Times New Roman" w:cs="Times New Roman"/>
        </w:rPr>
        <w:t xml:space="preserve"> are all in the gene region FADS. </w:t>
      </w:r>
      <w:bookmarkEnd w:id="7"/>
      <w:r w:rsidR="008543F3">
        <w:rPr>
          <w:rFonts w:ascii="Times New Roman" w:hAnsi="Times New Roman" w:cs="Times New Roman"/>
        </w:rPr>
        <w:t xml:space="preserve">As for the other two significant </w:t>
      </w:r>
      <w:r w:rsidR="00DA1631">
        <w:rPr>
          <w:rFonts w:ascii="Times New Roman" w:hAnsi="Times New Roman" w:cs="Times New Roman"/>
        </w:rPr>
        <w:t>CpG</w:t>
      </w:r>
      <w:r w:rsidR="008543F3">
        <w:rPr>
          <w:rFonts w:ascii="Times New Roman" w:hAnsi="Times New Roman" w:cs="Times New Roman"/>
        </w:rPr>
        <w:t xml:space="preserve"> that passed the threshold, we marked them and </w:t>
      </w:r>
      <w:r w:rsidR="00DA1631">
        <w:rPr>
          <w:rFonts w:ascii="Times New Roman" w:hAnsi="Times New Roman" w:cs="Times New Roman"/>
        </w:rPr>
        <w:t>added them</w:t>
      </w:r>
      <w:r w:rsidR="008543F3">
        <w:rPr>
          <w:rFonts w:ascii="Times New Roman" w:hAnsi="Times New Roman" w:cs="Times New Roman"/>
        </w:rPr>
        <w:t xml:space="preserve"> to </w:t>
      </w:r>
      <w:r w:rsidR="008543F3">
        <w:rPr>
          <w:rFonts w:ascii="Times New Roman" w:hAnsi="Times New Roman" w:cs="Times New Roman"/>
          <w:i/>
          <w:iCs/>
        </w:rPr>
        <w:t>Table 2: Supplemental table of significant signals</w:t>
      </w:r>
      <w:r w:rsidR="00966C96">
        <w:rPr>
          <w:rFonts w:ascii="Times New Roman" w:hAnsi="Times New Roman" w:cs="Times New Roman"/>
        </w:rPr>
        <w:t xml:space="preserve">. </w:t>
      </w:r>
    </w:p>
    <w:p w14:paraId="5B0B0194" w14:textId="77777777" w:rsidR="00623CD2" w:rsidRDefault="00623CD2" w:rsidP="00204AFE">
      <w:pPr>
        <w:spacing w:line="360" w:lineRule="auto"/>
        <w:jc w:val="both"/>
        <w:rPr>
          <w:rFonts w:ascii="Times New Roman" w:hAnsi="Times New Roman" w:cs="Times New Roman"/>
        </w:rPr>
      </w:pPr>
    </w:p>
    <w:p w14:paraId="267AA6A6" w14:textId="4EB55ADA" w:rsidR="009172B5" w:rsidRPr="0064665D" w:rsidRDefault="00623CD2" w:rsidP="00204AFE">
      <w:pPr>
        <w:spacing w:line="360" w:lineRule="auto"/>
        <w:jc w:val="both"/>
        <w:rPr>
          <w:rFonts w:ascii="Times New Roman" w:hAnsi="Times New Roman" w:cs="Times New Roman"/>
        </w:rPr>
      </w:pPr>
      <w:r>
        <w:rPr>
          <w:rFonts w:ascii="Times New Roman" w:hAnsi="Times New Roman" w:cs="Times New Roman"/>
          <w:b/>
          <w:bCs/>
        </w:rPr>
        <w:t>A</w:t>
      </w:r>
      <w:r w:rsidR="00DA1631">
        <w:rPr>
          <w:rFonts w:ascii="Times New Roman" w:hAnsi="Times New Roman" w:cs="Times New Roman"/>
          <w:b/>
          <w:bCs/>
        </w:rPr>
        <w:t>A</w:t>
      </w:r>
      <w:r>
        <w:rPr>
          <w:rFonts w:ascii="Times New Roman" w:hAnsi="Times New Roman" w:cs="Times New Roman"/>
          <w:b/>
          <w:bCs/>
        </w:rPr>
        <w:t>:</w:t>
      </w:r>
      <w:r w:rsidR="00E17B8F">
        <w:rPr>
          <w:rFonts w:ascii="Times New Roman" w:hAnsi="Times New Roman" w:cs="Times New Roman"/>
          <w:b/>
          <w:bCs/>
        </w:rPr>
        <w:t xml:space="preserve"> </w:t>
      </w:r>
      <w:r w:rsidR="00E17B8F">
        <w:rPr>
          <w:rFonts w:ascii="Times New Roman" w:hAnsi="Times New Roman" w:cs="Times New Roman"/>
        </w:rPr>
        <w:t xml:space="preserve">Similarly in </w:t>
      </w:r>
      <w:r w:rsidR="00B51075">
        <w:rPr>
          <w:rFonts w:ascii="Times New Roman" w:hAnsi="Times New Roman" w:cs="Times New Roman"/>
        </w:rPr>
        <w:t xml:space="preserve">AA, </w:t>
      </w:r>
      <w:r w:rsidR="00ED3A81">
        <w:rPr>
          <w:rFonts w:ascii="Times New Roman" w:hAnsi="Times New Roman" w:cs="Times New Roman"/>
        </w:rPr>
        <w:t>we also found the top signal cg19610905 with p-value = 9.38e-30.</w:t>
      </w:r>
      <w:r w:rsidR="00966C96">
        <w:rPr>
          <w:rFonts w:ascii="Times New Roman" w:hAnsi="Times New Roman" w:cs="Times New Roman"/>
        </w:rPr>
        <w:t xml:space="preserve"> </w:t>
      </w:r>
      <w:r w:rsidR="00ED3A81">
        <w:rPr>
          <w:rFonts w:ascii="Times New Roman" w:hAnsi="Times New Roman" w:cs="Times New Roman"/>
        </w:rPr>
        <w:t>In addition to the top signal CpG, cg22837486 and cg01400685 also behaved significance here.</w:t>
      </w:r>
      <w:r w:rsidR="00512519">
        <w:rPr>
          <w:rFonts w:ascii="Times New Roman" w:hAnsi="Times New Roman" w:cs="Times New Roman"/>
          <w:color w:val="FF0000"/>
        </w:rPr>
        <w:t xml:space="preserve"> </w:t>
      </w:r>
      <w:r w:rsidR="00512519">
        <w:rPr>
          <w:rFonts w:ascii="Times New Roman" w:hAnsi="Times New Roman" w:cs="Times New Roman"/>
        </w:rPr>
        <w:t xml:space="preserve">There are also several new significant </w:t>
      </w:r>
      <w:r w:rsidR="00AD1BFA">
        <w:rPr>
          <w:rFonts w:ascii="Times New Roman" w:hAnsi="Times New Roman" w:cs="Times New Roman"/>
        </w:rPr>
        <w:t>CpG</w:t>
      </w:r>
      <w:r w:rsidR="00512519">
        <w:rPr>
          <w:rFonts w:ascii="Times New Roman" w:hAnsi="Times New Roman" w:cs="Times New Roman"/>
        </w:rPr>
        <w:t xml:space="preserve"> appearing in AA</w:t>
      </w:r>
      <w:r w:rsidR="002A7E24">
        <w:rPr>
          <w:rFonts w:ascii="Times New Roman" w:hAnsi="Times New Roman" w:cs="Times New Roman"/>
        </w:rPr>
        <w:t xml:space="preserve">: </w:t>
      </w:r>
      <w:r w:rsidR="002A7E24" w:rsidRPr="002A7E24">
        <w:rPr>
          <w:rFonts w:ascii="Times New Roman" w:hAnsi="Times New Roman" w:cs="Times New Roman"/>
        </w:rPr>
        <w:t>cg11250194</w:t>
      </w:r>
      <w:r w:rsidR="002A7E24">
        <w:rPr>
          <w:rFonts w:ascii="Times New Roman" w:hAnsi="Times New Roman" w:cs="Times New Roman"/>
        </w:rPr>
        <w:t xml:space="preserve">, </w:t>
      </w:r>
      <w:r w:rsidR="002A7E24" w:rsidRPr="002A7E24">
        <w:rPr>
          <w:rFonts w:ascii="Times New Roman" w:hAnsi="Times New Roman" w:cs="Times New Roman"/>
        </w:rPr>
        <w:t>cg26786045</w:t>
      </w:r>
      <w:r w:rsidR="002A7E24">
        <w:rPr>
          <w:rFonts w:ascii="Times New Roman" w:hAnsi="Times New Roman" w:cs="Times New Roman"/>
        </w:rPr>
        <w:t xml:space="preserve"> and </w:t>
      </w:r>
      <w:r w:rsidR="002A7E24" w:rsidRPr="002A7E24">
        <w:rPr>
          <w:rFonts w:ascii="Times New Roman" w:hAnsi="Times New Roman" w:cs="Times New Roman"/>
        </w:rPr>
        <w:t>cg05237114</w:t>
      </w:r>
      <w:r w:rsidR="002A7E24">
        <w:rPr>
          <w:rFonts w:ascii="Times New Roman" w:hAnsi="Times New Roman" w:cs="Times New Roman"/>
        </w:rPr>
        <w:t xml:space="preserve">. </w:t>
      </w:r>
      <w:r w:rsidR="00966C96">
        <w:rPr>
          <w:rFonts w:ascii="Times New Roman" w:hAnsi="Times New Roman" w:cs="Times New Roman"/>
        </w:rPr>
        <w:t>Here</w:t>
      </w:r>
      <w:r w:rsidR="00F94E52">
        <w:rPr>
          <w:rFonts w:ascii="Times New Roman" w:hAnsi="Times New Roman" w:cs="Times New Roman"/>
        </w:rPr>
        <w:t>, we c</w:t>
      </w:r>
      <w:r w:rsidR="00966C96">
        <w:rPr>
          <w:rFonts w:ascii="Times New Roman" w:hAnsi="Times New Roman" w:cs="Times New Roman"/>
        </w:rPr>
        <w:t>ould</w:t>
      </w:r>
      <w:r w:rsidR="00F94E52">
        <w:rPr>
          <w:rFonts w:ascii="Times New Roman" w:hAnsi="Times New Roman" w:cs="Times New Roman"/>
        </w:rPr>
        <w:t xml:space="preserve"> </w:t>
      </w:r>
      <w:r w:rsidR="00966C96">
        <w:rPr>
          <w:rFonts w:ascii="Times New Roman" w:hAnsi="Times New Roman" w:cs="Times New Roman"/>
        </w:rPr>
        <w:t>draw similar</w:t>
      </w:r>
      <w:r w:rsidR="00F94E52">
        <w:rPr>
          <w:rFonts w:ascii="Times New Roman" w:hAnsi="Times New Roman" w:cs="Times New Roman"/>
        </w:rPr>
        <w:t xml:space="preserve"> conclusions: the fatty acid AA significantly impact</w:t>
      </w:r>
      <w:r w:rsidR="002A7E24">
        <w:rPr>
          <w:rFonts w:ascii="Times New Roman" w:hAnsi="Times New Roman" w:cs="Times New Roman"/>
        </w:rPr>
        <w:t>s</w:t>
      </w:r>
      <w:r w:rsidR="00F94E52">
        <w:rPr>
          <w:rFonts w:ascii="Times New Roman" w:hAnsi="Times New Roman" w:cs="Times New Roman"/>
        </w:rPr>
        <w:t xml:space="preserve"> the DNA methylation sites cg19610905, </w:t>
      </w:r>
      <w:r w:rsidR="002A7E24">
        <w:rPr>
          <w:rFonts w:ascii="Times New Roman" w:hAnsi="Times New Roman" w:cs="Times New Roman"/>
        </w:rPr>
        <w:t xml:space="preserve">cg22837486, </w:t>
      </w:r>
      <w:r w:rsidR="00F94E52">
        <w:rPr>
          <w:rFonts w:ascii="Times New Roman" w:hAnsi="Times New Roman" w:cs="Times New Roman"/>
        </w:rPr>
        <w:t>cg01400685, cg26786045</w:t>
      </w:r>
      <w:r w:rsidR="002A7E24">
        <w:rPr>
          <w:rFonts w:ascii="Times New Roman" w:hAnsi="Times New Roman" w:cs="Times New Roman"/>
        </w:rPr>
        <w:t xml:space="preserve">, </w:t>
      </w:r>
      <w:r w:rsidR="002A7E24" w:rsidRPr="002A7E24">
        <w:rPr>
          <w:rFonts w:ascii="Times New Roman" w:hAnsi="Times New Roman" w:cs="Times New Roman"/>
        </w:rPr>
        <w:t>cg11250194</w:t>
      </w:r>
      <w:r w:rsidR="002A7E24">
        <w:rPr>
          <w:rFonts w:ascii="Times New Roman" w:hAnsi="Times New Roman" w:cs="Times New Roman"/>
        </w:rPr>
        <w:t xml:space="preserve">, </w:t>
      </w:r>
      <w:r w:rsidR="002A7E24" w:rsidRPr="002A7E24">
        <w:rPr>
          <w:rFonts w:ascii="Times New Roman" w:hAnsi="Times New Roman" w:cs="Times New Roman"/>
        </w:rPr>
        <w:t>cg05237114</w:t>
      </w:r>
      <w:r w:rsidR="002A7E24">
        <w:rPr>
          <w:rFonts w:ascii="Times New Roman" w:hAnsi="Times New Roman" w:cs="Times New Roman"/>
        </w:rPr>
        <w:t>.</w:t>
      </w:r>
      <w:r w:rsidR="00F94E52">
        <w:rPr>
          <w:rFonts w:ascii="Times New Roman" w:hAnsi="Times New Roman" w:cs="Times New Roman"/>
        </w:rPr>
        <w:t xml:space="preserve">The reference gene of the first two </w:t>
      </w:r>
      <w:r w:rsidR="00450072">
        <w:rPr>
          <w:rFonts w:ascii="Times New Roman" w:hAnsi="Times New Roman" w:cs="Times New Roman"/>
        </w:rPr>
        <w:t>CpG</w:t>
      </w:r>
      <w:r w:rsidR="00F94E52">
        <w:rPr>
          <w:rFonts w:ascii="Times New Roman" w:hAnsi="Times New Roman" w:cs="Times New Roman"/>
        </w:rPr>
        <w:t xml:space="preserve"> are WFDS2 which we talked about before. The cg26786045 reference gene</w:t>
      </w:r>
      <w:r w:rsidR="002A7E24">
        <w:rPr>
          <w:rFonts w:ascii="Times New Roman" w:hAnsi="Times New Roman" w:cs="Times New Roman"/>
        </w:rPr>
        <w:t xml:space="preserve"> region</w:t>
      </w:r>
      <w:r w:rsidR="00F94E52">
        <w:rPr>
          <w:rFonts w:ascii="Times New Roman" w:hAnsi="Times New Roman" w:cs="Times New Roman"/>
        </w:rPr>
        <w:t xml:space="preserve"> is </w:t>
      </w:r>
      <w:r w:rsidR="00F94E52" w:rsidRPr="002341CD">
        <w:rPr>
          <w:rFonts w:ascii="Times New Roman" w:hAnsi="Times New Roman" w:cs="Times New Roman"/>
        </w:rPr>
        <w:t>RAB3IL1</w:t>
      </w:r>
      <w:r w:rsidR="00AD1BFA">
        <w:rPr>
          <w:rFonts w:ascii="Times New Roman" w:hAnsi="Times New Roman" w:cs="Times New Roman"/>
        </w:rPr>
        <w:t>.</w:t>
      </w:r>
      <w:r w:rsidR="002A7E24">
        <w:rPr>
          <w:rFonts w:ascii="Times New Roman" w:hAnsi="Times New Roman" w:cs="Times New Roman"/>
        </w:rPr>
        <w:t xml:space="preserve"> RAB3IL1</w:t>
      </w:r>
      <w:r w:rsidR="00A32DF8" w:rsidRPr="00A32DF8">
        <w:rPr>
          <w:rFonts w:ascii="Times New Roman" w:hAnsi="Times New Roman" w:cs="Times New Roman"/>
        </w:rPr>
        <w:t xml:space="preserve"> encodes a guanine nucleotide exchange factor for the </w:t>
      </w:r>
      <w:proofErr w:type="spellStart"/>
      <w:r w:rsidR="00A32DF8" w:rsidRPr="00A32DF8">
        <w:rPr>
          <w:rFonts w:ascii="Times New Roman" w:hAnsi="Times New Roman" w:cs="Times New Roman"/>
        </w:rPr>
        <w:t>ras</w:t>
      </w:r>
      <w:proofErr w:type="spellEnd"/>
      <w:r w:rsidR="00A32DF8" w:rsidRPr="00A32DF8">
        <w:rPr>
          <w:rFonts w:ascii="Times New Roman" w:hAnsi="Times New Roman" w:cs="Times New Roman"/>
        </w:rPr>
        <w:t xml:space="preserve">-related protein Rab3A. The encoded protein binds Rab3a and the inositol </w:t>
      </w:r>
      <w:proofErr w:type="spellStart"/>
      <w:r w:rsidR="00A32DF8" w:rsidRPr="00A32DF8">
        <w:rPr>
          <w:rFonts w:ascii="Times New Roman" w:hAnsi="Times New Roman" w:cs="Times New Roman"/>
        </w:rPr>
        <w:t>hexakisphosphate</w:t>
      </w:r>
      <w:proofErr w:type="spellEnd"/>
      <w:r w:rsidR="00A32DF8" w:rsidRPr="00A32DF8">
        <w:rPr>
          <w:rFonts w:ascii="Times New Roman" w:hAnsi="Times New Roman" w:cs="Times New Roman"/>
        </w:rPr>
        <w:t xml:space="preserve"> kinase InsP6K1. Alternative splicing results in multiple transcript variants.</w:t>
      </w:r>
    </w:p>
    <w:p w14:paraId="3CF26216" w14:textId="498154CF" w:rsidR="009172B5" w:rsidRDefault="009172B5" w:rsidP="00204AFE">
      <w:pPr>
        <w:spacing w:line="360" w:lineRule="auto"/>
        <w:jc w:val="both"/>
        <w:rPr>
          <w:rFonts w:ascii="Times New Roman" w:hAnsi="Times New Roman" w:cs="Times New Roman"/>
          <w:b/>
          <w:bCs/>
        </w:rPr>
      </w:pPr>
    </w:p>
    <w:p w14:paraId="59D4EE6E" w14:textId="1825AF7A" w:rsidR="00623CD2" w:rsidRDefault="000F2DA0" w:rsidP="00204AFE">
      <w:pPr>
        <w:spacing w:line="360" w:lineRule="auto"/>
        <w:jc w:val="both"/>
        <w:rPr>
          <w:rFonts w:ascii="Times New Roman" w:hAnsi="Times New Roman" w:cs="Times New Roman"/>
        </w:rPr>
      </w:pPr>
      <w:r>
        <w:rPr>
          <w:rFonts w:ascii="Times New Roman" w:hAnsi="Times New Roman" w:cs="Times New Roman"/>
          <w:b/>
          <w:bCs/>
        </w:rPr>
        <w:t>D</w:t>
      </w:r>
      <w:r w:rsidR="00AD1BFA">
        <w:rPr>
          <w:rFonts w:ascii="Times New Roman" w:hAnsi="Times New Roman" w:cs="Times New Roman"/>
          <w:b/>
          <w:bCs/>
        </w:rPr>
        <w:t>GLA</w:t>
      </w:r>
      <w:r w:rsidR="00851DCC">
        <w:rPr>
          <w:rFonts w:ascii="Times New Roman" w:hAnsi="Times New Roman" w:cs="Times New Roman"/>
          <w:b/>
          <w:bCs/>
        </w:rPr>
        <w:t>/ E</w:t>
      </w:r>
      <w:r w:rsidR="00AD1BFA">
        <w:rPr>
          <w:rFonts w:ascii="Times New Roman" w:hAnsi="Times New Roman" w:cs="Times New Roman"/>
          <w:b/>
          <w:bCs/>
        </w:rPr>
        <w:t>DA</w:t>
      </w:r>
      <w:r w:rsidR="00623CD2">
        <w:rPr>
          <w:rFonts w:ascii="Times New Roman" w:hAnsi="Times New Roman" w:cs="Times New Roman"/>
          <w:b/>
          <w:bCs/>
        </w:rPr>
        <w:t>:</w:t>
      </w:r>
      <w:r w:rsidR="00A32DF8">
        <w:rPr>
          <w:rFonts w:ascii="Times New Roman" w:hAnsi="Times New Roman" w:cs="Times New Roman"/>
          <w:b/>
          <w:bCs/>
        </w:rPr>
        <w:t xml:space="preserve"> </w:t>
      </w:r>
      <w:r w:rsidR="00892A23">
        <w:rPr>
          <w:rFonts w:ascii="Times New Roman" w:hAnsi="Times New Roman" w:cs="Times New Roman"/>
        </w:rPr>
        <w:t xml:space="preserve">Similarly, in </w:t>
      </w:r>
      <w:r w:rsidR="00067207">
        <w:rPr>
          <w:rFonts w:ascii="Times New Roman" w:hAnsi="Times New Roman" w:cs="Times New Roman"/>
        </w:rPr>
        <w:t>D</w:t>
      </w:r>
      <w:r w:rsidR="00AD1BFA">
        <w:rPr>
          <w:rFonts w:ascii="Times New Roman" w:hAnsi="Times New Roman" w:cs="Times New Roman"/>
        </w:rPr>
        <w:t>GLA</w:t>
      </w:r>
      <w:r w:rsidR="00067207">
        <w:rPr>
          <w:rFonts w:ascii="Times New Roman" w:hAnsi="Times New Roman" w:cs="Times New Roman"/>
        </w:rPr>
        <w:t xml:space="preserve"> and E</w:t>
      </w:r>
      <w:r w:rsidR="00AD1BFA">
        <w:rPr>
          <w:rFonts w:ascii="Times New Roman" w:hAnsi="Times New Roman" w:cs="Times New Roman"/>
        </w:rPr>
        <w:t>DA</w:t>
      </w:r>
      <w:r w:rsidR="00892A23">
        <w:rPr>
          <w:rFonts w:ascii="Times New Roman" w:hAnsi="Times New Roman" w:cs="Times New Roman"/>
        </w:rPr>
        <w:t>, the significant CpG</w:t>
      </w:r>
      <w:r w:rsidR="00450072">
        <w:rPr>
          <w:rFonts w:ascii="Times New Roman" w:hAnsi="Times New Roman" w:cs="Times New Roman"/>
        </w:rPr>
        <w:t xml:space="preserve"> sites</w:t>
      </w:r>
      <w:r w:rsidR="00892A23">
        <w:rPr>
          <w:rFonts w:ascii="Times New Roman" w:hAnsi="Times New Roman" w:cs="Times New Roman"/>
        </w:rPr>
        <w:t xml:space="preserve"> all appeared before</w:t>
      </w:r>
      <w:r w:rsidR="00CC1567">
        <w:rPr>
          <w:rFonts w:ascii="Times New Roman" w:hAnsi="Times New Roman" w:cs="Times New Roman"/>
        </w:rPr>
        <w:t>, so</w:t>
      </w:r>
      <w:r w:rsidR="00430429">
        <w:rPr>
          <w:rFonts w:ascii="Times New Roman" w:hAnsi="Times New Roman" w:cs="Times New Roman"/>
        </w:rPr>
        <w:t xml:space="preserve"> we will not cover every </w:t>
      </w:r>
      <w:proofErr w:type="gramStart"/>
      <w:r w:rsidR="00430429">
        <w:rPr>
          <w:rFonts w:ascii="Times New Roman" w:hAnsi="Times New Roman" w:cs="Times New Roman"/>
        </w:rPr>
        <w:t>details</w:t>
      </w:r>
      <w:proofErr w:type="gramEnd"/>
      <w:r w:rsidR="00430429">
        <w:rPr>
          <w:rFonts w:ascii="Times New Roman" w:hAnsi="Times New Roman" w:cs="Times New Roman"/>
        </w:rPr>
        <w:t xml:space="preserve"> again. </w:t>
      </w:r>
    </w:p>
    <w:p w14:paraId="3B0C71C5" w14:textId="77777777" w:rsidR="0064665D" w:rsidRPr="00851DCC" w:rsidRDefault="0064665D" w:rsidP="00204AFE">
      <w:pPr>
        <w:spacing w:line="360" w:lineRule="auto"/>
        <w:jc w:val="both"/>
        <w:rPr>
          <w:rFonts w:ascii="Times New Roman" w:hAnsi="Times New Roman" w:cs="Times New Roman"/>
        </w:rPr>
      </w:pPr>
    </w:p>
    <w:p w14:paraId="552D4077" w14:textId="7DF9B285" w:rsidR="0033557E" w:rsidRPr="00EE19BE" w:rsidRDefault="000709B1" w:rsidP="00204AFE">
      <w:pPr>
        <w:spacing w:line="360" w:lineRule="auto"/>
        <w:jc w:val="both"/>
        <w:rPr>
          <w:rFonts w:ascii="Times New Roman" w:hAnsi="Times New Roman" w:cs="Times New Roman"/>
        </w:rPr>
      </w:pPr>
      <w:r>
        <w:rPr>
          <w:rFonts w:ascii="Times New Roman" w:hAnsi="Times New Roman" w:cs="Times New Roman"/>
          <w:b/>
          <w:bCs/>
        </w:rPr>
        <w:t>G</w:t>
      </w:r>
      <w:r w:rsidR="00AD1BFA">
        <w:rPr>
          <w:rFonts w:ascii="Times New Roman" w:hAnsi="Times New Roman" w:cs="Times New Roman"/>
          <w:b/>
          <w:bCs/>
        </w:rPr>
        <w:t>LA</w:t>
      </w:r>
      <w:r w:rsidR="0033557E">
        <w:rPr>
          <w:rFonts w:ascii="Times New Roman" w:hAnsi="Times New Roman" w:cs="Times New Roman"/>
          <w:b/>
          <w:bCs/>
        </w:rPr>
        <w:t>:</w:t>
      </w:r>
      <w:r w:rsidR="00430429">
        <w:rPr>
          <w:rFonts w:ascii="Times New Roman" w:hAnsi="Times New Roman" w:cs="Times New Roman"/>
          <w:b/>
          <w:bCs/>
        </w:rPr>
        <w:t xml:space="preserve"> </w:t>
      </w:r>
      <w:r w:rsidR="00430429">
        <w:rPr>
          <w:rFonts w:ascii="Times New Roman" w:hAnsi="Times New Roman" w:cs="Times New Roman"/>
        </w:rPr>
        <w:t>However, G</w:t>
      </w:r>
      <w:r w:rsidR="00AD1BFA">
        <w:rPr>
          <w:rFonts w:ascii="Times New Roman" w:hAnsi="Times New Roman" w:cs="Times New Roman"/>
        </w:rPr>
        <w:t>LA</w:t>
      </w:r>
      <w:r w:rsidR="00430429">
        <w:rPr>
          <w:rFonts w:ascii="Times New Roman" w:hAnsi="Times New Roman" w:cs="Times New Roman"/>
        </w:rPr>
        <w:t xml:space="preserve"> has </w:t>
      </w:r>
      <w:proofErr w:type="gramStart"/>
      <w:r w:rsidR="00430429">
        <w:rPr>
          <w:rFonts w:ascii="Times New Roman" w:hAnsi="Times New Roman" w:cs="Times New Roman"/>
        </w:rPr>
        <w:t>pretty different</w:t>
      </w:r>
      <w:proofErr w:type="gramEnd"/>
      <w:r w:rsidR="00430429">
        <w:rPr>
          <w:rFonts w:ascii="Times New Roman" w:hAnsi="Times New Roman" w:cs="Times New Roman"/>
        </w:rPr>
        <w:t xml:space="preserve"> results from the others. </w:t>
      </w:r>
      <w:r w:rsidR="00D64F12">
        <w:rPr>
          <w:rFonts w:ascii="Times New Roman" w:hAnsi="Times New Roman" w:cs="Times New Roman"/>
        </w:rPr>
        <w:t>It is worth noting</w:t>
      </w:r>
      <w:r w:rsidR="00430429">
        <w:rPr>
          <w:rFonts w:ascii="Times New Roman" w:hAnsi="Times New Roman" w:cs="Times New Roman"/>
        </w:rPr>
        <w:t xml:space="preserve"> the significant C</w:t>
      </w:r>
      <w:r w:rsidR="00AD1BFA">
        <w:rPr>
          <w:rFonts w:ascii="Times New Roman" w:hAnsi="Times New Roman" w:cs="Times New Roman"/>
        </w:rPr>
        <w:t>pG</w:t>
      </w:r>
      <w:r w:rsidR="00430429">
        <w:rPr>
          <w:rFonts w:ascii="Times New Roman" w:hAnsi="Times New Roman" w:cs="Times New Roman"/>
        </w:rPr>
        <w:t xml:space="preserve"> here are all new and spread to</w:t>
      </w:r>
      <w:r w:rsidR="00AD1BFA">
        <w:rPr>
          <w:rFonts w:ascii="Times New Roman" w:hAnsi="Times New Roman" w:cs="Times New Roman"/>
        </w:rPr>
        <w:t xml:space="preserve"> chromosome</w:t>
      </w:r>
      <w:r w:rsidR="00114878">
        <w:rPr>
          <w:rFonts w:ascii="Times New Roman" w:hAnsi="Times New Roman" w:cs="Times New Roman"/>
        </w:rPr>
        <w:t xml:space="preserve"> 6, 23 (which is </w:t>
      </w:r>
      <w:r w:rsidR="00AD1BFA">
        <w:rPr>
          <w:rFonts w:ascii="Times New Roman" w:hAnsi="Times New Roman" w:cs="Times New Roman"/>
        </w:rPr>
        <w:t>chromosome</w:t>
      </w:r>
      <w:r w:rsidR="00114878">
        <w:rPr>
          <w:rFonts w:ascii="Times New Roman" w:hAnsi="Times New Roman" w:cs="Times New Roman"/>
        </w:rPr>
        <w:t xml:space="preserve"> X), 17, 3, 10.</w:t>
      </w:r>
      <w:r w:rsidR="00D64F12">
        <w:rPr>
          <w:rFonts w:ascii="Times New Roman" w:hAnsi="Times New Roman" w:cs="Times New Roman"/>
        </w:rPr>
        <w:t xml:space="preserve"> For this fatty acid, there is additional consideration: if the significant Cp</w:t>
      </w:r>
      <w:r w:rsidR="00AD1BFA">
        <w:rPr>
          <w:rFonts w:ascii="Times New Roman" w:hAnsi="Times New Roman" w:cs="Times New Roman"/>
        </w:rPr>
        <w:t>G</w:t>
      </w:r>
      <w:r w:rsidR="00D64F12">
        <w:rPr>
          <w:rFonts w:ascii="Times New Roman" w:hAnsi="Times New Roman" w:cs="Times New Roman"/>
        </w:rPr>
        <w:t xml:space="preserve"> has the SNPs nearby</w:t>
      </w:r>
      <w:r w:rsidR="001C2773">
        <w:rPr>
          <w:rFonts w:ascii="Times New Roman" w:hAnsi="Times New Roman" w:cs="Times New Roman"/>
        </w:rPr>
        <w:t xml:space="preserve"> and minor allele frequency &gt; 0.05</w:t>
      </w:r>
      <w:r w:rsidR="00D64F12">
        <w:rPr>
          <w:rFonts w:ascii="Times New Roman" w:hAnsi="Times New Roman" w:cs="Times New Roman"/>
        </w:rPr>
        <w:t>, those SNPs may confound the results</w:t>
      </w:r>
      <w:r w:rsidR="001C2773">
        <w:rPr>
          <w:rFonts w:ascii="Times New Roman" w:hAnsi="Times New Roman" w:cs="Times New Roman"/>
        </w:rPr>
        <w:t>, which means we need to be careful to conclude the association.</w:t>
      </w:r>
      <w:r w:rsidR="00D64F12">
        <w:rPr>
          <w:rFonts w:ascii="Times New Roman" w:hAnsi="Times New Roman" w:cs="Times New Roman"/>
        </w:rPr>
        <w:t xml:space="preserve"> The reason we didn’t mention earlier in other fatty acids is because previously all the significant Cp</w:t>
      </w:r>
      <w:r w:rsidR="00AD1BFA">
        <w:rPr>
          <w:rFonts w:ascii="Times New Roman" w:hAnsi="Times New Roman" w:cs="Times New Roman"/>
        </w:rPr>
        <w:t>G</w:t>
      </w:r>
      <w:r w:rsidR="00D64F12">
        <w:rPr>
          <w:rFonts w:ascii="Times New Roman" w:hAnsi="Times New Roman" w:cs="Times New Roman"/>
        </w:rPr>
        <w:t xml:space="preserve"> signals were all in the same chromosome region. Those Cp</w:t>
      </w:r>
      <w:r w:rsidR="00AD1BFA">
        <w:rPr>
          <w:rFonts w:ascii="Times New Roman" w:hAnsi="Times New Roman" w:cs="Times New Roman"/>
        </w:rPr>
        <w:t>G</w:t>
      </w:r>
      <w:r w:rsidR="00D64F12">
        <w:rPr>
          <w:rFonts w:ascii="Times New Roman" w:hAnsi="Times New Roman" w:cs="Times New Roman"/>
        </w:rPr>
        <w:t xml:space="preserve"> </w:t>
      </w:r>
      <w:r w:rsidR="00AD1BFA">
        <w:rPr>
          <w:rFonts w:ascii="Times New Roman" w:hAnsi="Times New Roman" w:cs="Times New Roman"/>
        </w:rPr>
        <w:t xml:space="preserve">sites </w:t>
      </w:r>
      <w:r w:rsidR="00D64F12">
        <w:rPr>
          <w:rFonts w:ascii="Times New Roman" w:hAnsi="Times New Roman" w:cs="Times New Roman"/>
        </w:rPr>
        <w:t>formed a significant area, like a “cluster”. Thus, even if one or two C</w:t>
      </w:r>
      <w:r w:rsidR="00AD1BFA">
        <w:rPr>
          <w:rFonts w:ascii="Times New Roman" w:hAnsi="Times New Roman" w:cs="Times New Roman"/>
        </w:rPr>
        <w:t>pG</w:t>
      </w:r>
      <w:r w:rsidR="00D64F12">
        <w:rPr>
          <w:rFonts w:ascii="Times New Roman" w:hAnsi="Times New Roman" w:cs="Times New Roman"/>
        </w:rPr>
        <w:t xml:space="preserve"> has the nearby </w:t>
      </w:r>
      <w:r w:rsidR="00D64F12">
        <w:rPr>
          <w:rFonts w:ascii="Times New Roman" w:hAnsi="Times New Roman" w:cs="Times New Roman"/>
        </w:rPr>
        <w:lastRenderedPageBreak/>
        <w:t>SNPs, the remaining Cp</w:t>
      </w:r>
      <w:r w:rsidR="006012F5">
        <w:rPr>
          <w:rFonts w:ascii="Times New Roman" w:hAnsi="Times New Roman" w:cs="Times New Roman"/>
        </w:rPr>
        <w:t>G</w:t>
      </w:r>
      <w:r w:rsidR="00D64F12">
        <w:rPr>
          <w:rFonts w:ascii="Times New Roman" w:hAnsi="Times New Roman" w:cs="Times New Roman"/>
        </w:rPr>
        <w:t xml:space="preserve"> </w:t>
      </w:r>
      <w:r w:rsidR="001C2773">
        <w:rPr>
          <w:rFonts w:ascii="Times New Roman" w:hAnsi="Times New Roman" w:cs="Times New Roman"/>
        </w:rPr>
        <w:t xml:space="preserve">in the cluster </w:t>
      </w:r>
      <w:r w:rsidR="00D64F12">
        <w:rPr>
          <w:rFonts w:ascii="Times New Roman" w:hAnsi="Times New Roman" w:cs="Times New Roman"/>
        </w:rPr>
        <w:t xml:space="preserve">can still support our conclusion. </w:t>
      </w:r>
      <w:r w:rsidR="001C2773">
        <w:rPr>
          <w:rFonts w:ascii="Times New Roman" w:hAnsi="Times New Roman" w:cs="Times New Roman"/>
        </w:rPr>
        <w:t>Then, following the same process,</w:t>
      </w:r>
      <w:r w:rsidR="008E0707">
        <w:rPr>
          <w:rFonts w:ascii="Times New Roman" w:hAnsi="Times New Roman" w:cs="Times New Roman"/>
        </w:rPr>
        <w:t xml:space="preserve"> </w:t>
      </w:r>
      <w:r w:rsidR="001C2773">
        <w:rPr>
          <w:rFonts w:ascii="Times New Roman" w:hAnsi="Times New Roman" w:cs="Times New Roman"/>
        </w:rPr>
        <w:t>t</w:t>
      </w:r>
      <w:r w:rsidR="001C2773" w:rsidRPr="001C2773">
        <w:rPr>
          <w:rFonts w:ascii="Times New Roman" w:hAnsi="Times New Roman" w:cs="Times New Roman"/>
        </w:rPr>
        <w:t>he top signal here is cg2706969</w:t>
      </w:r>
      <w:r w:rsidR="00CF6B34">
        <w:rPr>
          <w:rFonts w:ascii="Times New Roman" w:hAnsi="Times New Roman" w:cs="Times New Roman"/>
        </w:rPr>
        <w:t>1</w:t>
      </w:r>
      <w:r w:rsidR="001C2773" w:rsidRPr="001C2773">
        <w:rPr>
          <w:rFonts w:ascii="Times New Roman" w:hAnsi="Times New Roman" w:cs="Times New Roman"/>
        </w:rPr>
        <w:t xml:space="preserve"> in </w:t>
      </w:r>
      <w:r w:rsidR="006012F5">
        <w:rPr>
          <w:rFonts w:ascii="Times New Roman" w:hAnsi="Times New Roman" w:cs="Times New Roman"/>
        </w:rPr>
        <w:t>chromosome</w:t>
      </w:r>
      <w:r w:rsidR="001C2773" w:rsidRPr="001C2773">
        <w:rPr>
          <w:rFonts w:ascii="Times New Roman" w:hAnsi="Times New Roman" w:cs="Times New Roman"/>
        </w:rPr>
        <w:t xml:space="preserve"> 10, with p-value 1.01e-10. </w:t>
      </w:r>
      <w:r w:rsidR="008E0707">
        <w:rPr>
          <w:rFonts w:ascii="Times New Roman" w:hAnsi="Times New Roman" w:cs="Times New Roman"/>
        </w:rPr>
        <w:t>However, there is another SNP, rs72778561, nearby and minor allele frequency &gt; 0.05.</w:t>
      </w:r>
      <w:r w:rsidR="001C2773">
        <w:rPr>
          <w:rFonts w:ascii="Times New Roman" w:hAnsi="Times New Roman" w:cs="Times New Roman"/>
        </w:rPr>
        <w:t xml:space="preserve"> In this case, we cannot arbitrarily draw the conclusion, and further investigation is required.</w:t>
      </w:r>
      <w:r w:rsidR="008E0707">
        <w:rPr>
          <w:rFonts w:ascii="Times New Roman" w:hAnsi="Times New Roman" w:cs="Times New Roman"/>
          <w:color w:val="FF0000"/>
        </w:rPr>
        <w:t xml:space="preserve"> </w:t>
      </w:r>
      <w:r w:rsidR="008E0707">
        <w:rPr>
          <w:rFonts w:ascii="Times New Roman" w:hAnsi="Times New Roman" w:cs="Times New Roman"/>
        </w:rPr>
        <w:t>For the remaining 4 significant signals, they don’t have nearby confounding SNPs and we are safe to conclude that these Cp</w:t>
      </w:r>
      <w:r w:rsidR="006012F5">
        <w:rPr>
          <w:rFonts w:ascii="Times New Roman" w:hAnsi="Times New Roman" w:cs="Times New Roman"/>
        </w:rPr>
        <w:t>G</w:t>
      </w:r>
      <w:r w:rsidR="008E0707">
        <w:rPr>
          <w:rFonts w:ascii="Times New Roman" w:hAnsi="Times New Roman" w:cs="Times New Roman"/>
        </w:rPr>
        <w:t xml:space="preserve"> signals are significantly influenced by fatty acid </w:t>
      </w:r>
      <w:r w:rsidR="006012F5">
        <w:rPr>
          <w:rFonts w:ascii="Times New Roman" w:hAnsi="Times New Roman" w:cs="Times New Roman"/>
        </w:rPr>
        <w:t>GLA</w:t>
      </w:r>
      <w:r w:rsidR="008E0707">
        <w:rPr>
          <w:rFonts w:ascii="Times New Roman" w:hAnsi="Times New Roman" w:cs="Times New Roman"/>
        </w:rPr>
        <w:t xml:space="preserve">. </w:t>
      </w:r>
      <w:bookmarkStart w:id="8" w:name="_Hlk168150741"/>
    </w:p>
    <w:bookmarkEnd w:id="8"/>
    <w:p w14:paraId="649B3B9F" w14:textId="77777777" w:rsidR="009C6910" w:rsidRDefault="009C6910" w:rsidP="00204AFE">
      <w:pPr>
        <w:spacing w:line="360" w:lineRule="auto"/>
        <w:jc w:val="both"/>
        <w:rPr>
          <w:rFonts w:ascii="Times New Roman" w:hAnsi="Times New Roman" w:cs="Times New Roman"/>
        </w:rPr>
      </w:pPr>
    </w:p>
    <w:p w14:paraId="088EFADC" w14:textId="091A18C1" w:rsidR="009C6910" w:rsidRDefault="009C6910" w:rsidP="00204AFE">
      <w:pPr>
        <w:spacing w:line="360" w:lineRule="auto"/>
        <w:jc w:val="both"/>
        <w:rPr>
          <w:rFonts w:ascii="Times New Roman" w:hAnsi="Times New Roman" w:cs="Times New Roman"/>
        </w:rPr>
      </w:pPr>
      <w:proofErr w:type="gramStart"/>
      <w:r>
        <w:rPr>
          <w:rFonts w:ascii="Times New Roman" w:hAnsi="Times New Roman" w:cs="Times New Roman"/>
        </w:rPr>
        <w:t xml:space="preserve">The </w:t>
      </w:r>
      <w:r>
        <w:rPr>
          <w:rFonts w:ascii="Times New Roman" w:hAnsi="Times New Roman" w:cs="Times New Roman"/>
          <w:i/>
          <w:iCs/>
        </w:rPr>
        <w:t>Table</w:t>
      </w:r>
      <w:proofErr w:type="gramEnd"/>
      <w:r>
        <w:rPr>
          <w:rFonts w:ascii="Times New Roman" w:hAnsi="Times New Roman" w:cs="Times New Roman"/>
          <w:i/>
          <w:iCs/>
        </w:rPr>
        <w:t xml:space="preserve"> 2</w:t>
      </w:r>
      <w:r w:rsidR="00EE19BE">
        <w:rPr>
          <w:rFonts w:ascii="Times New Roman" w:hAnsi="Times New Roman" w:cs="Times New Roman"/>
          <w:i/>
          <w:iCs/>
        </w:rPr>
        <w:t>: Supplemental table of significant signals</w:t>
      </w:r>
      <w:r>
        <w:rPr>
          <w:rFonts w:ascii="Times New Roman" w:hAnsi="Times New Roman" w:cs="Times New Roman"/>
          <w:i/>
          <w:iCs/>
        </w:rPr>
        <w:t xml:space="preserve"> </w:t>
      </w:r>
      <w:r>
        <w:rPr>
          <w:rFonts w:ascii="Times New Roman" w:hAnsi="Times New Roman" w:cs="Times New Roman"/>
        </w:rPr>
        <w:t>recorded all the significant CpG</w:t>
      </w:r>
      <w:r w:rsidR="00EE19BE">
        <w:rPr>
          <w:rFonts w:ascii="Times New Roman" w:hAnsi="Times New Roman" w:cs="Times New Roman"/>
        </w:rPr>
        <w:t xml:space="preserve"> sites</w:t>
      </w:r>
      <w:r>
        <w:rPr>
          <w:rFonts w:ascii="Times New Roman" w:hAnsi="Times New Roman" w:cs="Times New Roman"/>
        </w:rPr>
        <w:t xml:space="preserve"> in the five fatty acids, along with the p-values, gene name</w:t>
      </w:r>
      <w:r w:rsidR="00EE19BE">
        <w:rPr>
          <w:rFonts w:ascii="Times New Roman" w:hAnsi="Times New Roman" w:cs="Times New Roman"/>
        </w:rPr>
        <w:t xml:space="preserve">s. Below is the preview. The link of the complete table is </w:t>
      </w:r>
      <w:hyperlink r:id="rId11" w:history="1">
        <w:r w:rsidR="00EE19BE" w:rsidRPr="00EE19BE">
          <w:rPr>
            <w:rStyle w:val="Hyperlink"/>
            <w:rFonts w:ascii="Times New Roman" w:hAnsi="Times New Roman" w:cs="Times New Roman"/>
          </w:rPr>
          <w:t>here</w:t>
        </w:r>
      </w:hyperlink>
      <w:r w:rsidR="00EE19BE">
        <w:rPr>
          <w:rFonts w:ascii="Times New Roman" w:hAnsi="Times New Roman" w:cs="Times New Roman"/>
        </w:rPr>
        <w:t xml:space="preserve">. </w:t>
      </w:r>
    </w:p>
    <w:p w14:paraId="5DCE8AAF" w14:textId="0049B4CD" w:rsidR="00EE19BE" w:rsidRDefault="00EE19BE" w:rsidP="00204AFE">
      <w:pPr>
        <w:spacing w:line="360" w:lineRule="auto"/>
        <w:jc w:val="both"/>
        <w:rPr>
          <w:rFonts w:ascii="Times New Roman" w:hAnsi="Times New Roman" w:cs="Times New Roman"/>
        </w:rPr>
      </w:pPr>
      <w:r>
        <w:rPr>
          <w:noProof/>
        </w:rPr>
        <w:drawing>
          <wp:inline distT="0" distB="0" distL="0" distR="0" wp14:anchorId="26A9D3EC" wp14:editId="5C8AC4C4">
            <wp:extent cx="4625340" cy="4437065"/>
            <wp:effectExtent l="0" t="0" r="3810" b="1905"/>
            <wp:docPr id="1557700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00458" name="Picture 1" descr="A screenshot of a computer&#10;&#10;Description automatically generated"/>
                    <pic:cNvPicPr/>
                  </pic:nvPicPr>
                  <pic:blipFill>
                    <a:blip r:embed="rId12"/>
                    <a:stretch>
                      <a:fillRect/>
                    </a:stretch>
                  </pic:blipFill>
                  <pic:spPr>
                    <a:xfrm>
                      <a:off x="0" y="0"/>
                      <a:ext cx="4629127" cy="4440698"/>
                    </a:xfrm>
                    <a:prstGeom prst="rect">
                      <a:avLst/>
                    </a:prstGeom>
                  </pic:spPr>
                </pic:pic>
              </a:graphicData>
            </a:graphic>
          </wp:inline>
        </w:drawing>
      </w:r>
    </w:p>
    <w:p w14:paraId="5069838B" w14:textId="013599A0" w:rsidR="00EE19BE" w:rsidRDefault="00EE19BE" w:rsidP="00204AFE">
      <w:pPr>
        <w:spacing w:line="360" w:lineRule="auto"/>
        <w:jc w:val="both"/>
        <w:rPr>
          <w:rFonts w:ascii="Times New Roman" w:hAnsi="Times New Roman" w:cs="Times New Roman"/>
        </w:rPr>
      </w:pPr>
      <w:r>
        <w:rPr>
          <w:rFonts w:ascii="Times New Roman" w:hAnsi="Times New Roman" w:cs="Times New Roman"/>
          <w:i/>
          <w:iCs/>
        </w:rPr>
        <w:t>Table 2: Supplemental table of significant signals</w:t>
      </w:r>
    </w:p>
    <w:p w14:paraId="06E02B38" w14:textId="77777777" w:rsidR="00EE19BE" w:rsidRDefault="00EE19BE" w:rsidP="00204AFE">
      <w:pPr>
        <w:spacing w:line="360" w:lineRule="auto"/>
        <w:jc w:val="both"/>
        <w:rPr>
          <w:rFonts w:ascii="Times New Roman" w:hAnsi="Times New Roman" w:cs="Times New Roman"/>
        </w:rPr>
      </w:pPr>
    </w:p>
    <w:p w14:paraId="7639BDD9" w14:textId="77777777" w:rsidR="005F722E" w:rsidRDefault="005F722E" w:rsidP="00204AFE">
      <w:pPr>
        <w:spacing w:line="360" w:lineRule="auto"/>
        <w:jc w:val="both"/>
        <w:rPr>
          <w:rFonts w:ascii="Times New Roman" w:hAnsi="Times New Roman" w:cs="Times New Roman"/>
          <w:color w:val="FF0000"/>
        </w:rPr>
      </w:pPr>
    </w:p>
    <w:p w14:paraId="40F6197C" w14:textId="0140D14A" w:rsidR="0064665D" w:rsidRPr="0064665D" w:rsidRDefault="00B5393A" w:rsidP="00204AFE">
      <w:pPr>
        <w:spacing w:line="360" w:lineRule="auto"/>
        <w:jc w:val="both"/>
        <w:rPr>
          <w:rFonts w:ascii="Times New Roman" w:hAnsi="Times New Roman" w:cs="Times New Roman"/>
        </w:rPr>
      </w:pPr>
      <w:r>
        <w:rPr>
          <w:rFonts w:ascii="Times New Roman" w:hAnsi="Times New Roman" w:cs="Times New Roman"/>
          <w:i/>
          <w:iCs/>
        </w:rPr>
        <w:t>Figure 3: QQ-plots</w:t>
      </w:r>
      <w:r>
        <w:rPr>
          <w:rFonts w:ascii="Times New Roman" w:hAnsi="Times New Roman" w:cs="Times New Roman"/>
        </w:rPr>
        <w:t xml:space="preserve"> are attached below to </w:t>
      </w:r>
      <w:r w:rsidR="00C51233">
        <w:rPr>
          <w:rFonts w:ascii="Times New Roman" w:hAnsi="Times New Roman" w:cs="Times New Roman"/>
        </w:rPr>
        <w:t>verify</w:t>
      </w:r>
      <w:r>
        <w:rPr>
          <w:rFonts w:ascii="Times New Roman" w:hAnsi="Times New Roman" w:cs="Times New Roman"/>
        </w:rPr>
        <w:t xml:space="preserve"> the assumptions. The red line means the expected line. Obviously, we do not see the significant deviation in the QQ-plots, suggesting that we do not have uncontrolled confounding issues. Each plot has only several </w:t>
      </w:r>
      <w:r w:rsidR="00C51233">
        <w:rPr>
          <w:rFonts w:ascii="Times New Roman" w:hAnsi="Times New Roman" w:cs="Times New Roman"/>
        </w:rPr>
        <w:t xml:space="preserve">points out of the red line, which is consistent with the results in Manhattan plots. Therefore, our results are quite reasonable. </w:t>
      </w:r>
    </w:p>
    <w:p w14:paraId="31035A29" w14:textId="0C79B784" w:rsidR="006C1751" w:rsidRDefault="006C1751" w:rsidP="00204AFE">
      <w:pPr>
        <w:spacing w:line="360" w:lineRule="auto"/>
        <w:jc w:val="both"/>
        <w:rPr>
          <w:rFonts w:ascii="Times New Roman" w:hAnsi="Times New Roman" w:cs="Times New Roman"/>
          <w:color w:val="FF0000"/>
        </w:rPr>
      </w:pPr>
    </w:p>
    <w:p w14:paraId="3481FC6D" w14:textId="77777777" w:rsidR="006C1751" w:rsidRDefault="006C1751">
      <w:pPr>
        <w:rPr>
          <w:rFonts w:ascii="Times New Roman" w:hAnsi="Times New Roman" w:cs="Times New Roman"/>
          <w:color w:val="FF0000"/>
        </w:rPr>
      </w:pPr>
      <w:r>
        <w:rPr>
          <w:rFonts w:ascii="Times New Roman" w:hAnsi="Times New Roman" w:cs="Times New Roman"/>
          <w:color w:val="FF0000"/>
        </w:rPr>
        <w:br w:type="page"/>
      </w:r>
    </w:p>
    <w:p w14:paraId="16B0820C" w14:textId="4C1E3F8D" w:rsidR="006C1751" w:rsidRDefault="006C1751" w:rsidP="00204AFE">
      <w:pPr>
        <w:spacing w:line="360" w:lineRule="auto"/>
        <w:jc w:val="both"/>
        <w:rPr>
          <w:rFonts w:ascii="Times New Roman" w:hAnsi="Times New Roman" w:cs="Times New Roman"/>
          <w:color w:val="FF0000"/>
        </w:rPr>
      </w:pPr>
      <w:r w:rsidRPr="006C1751">
        <w:rPr>
          <w:noProof/>
        </w:rPr>
        <w:lastRenderedPageBreak/>
        <w:drawing>
          <wp:inline distT="0" distB="0" distL="0" distR="0" wp14:anchorId="3F78F2E4" wp14:editId="0B748C8B">
            <wp:extent cx="5943600" cy="4813300"/>
            <wp:effectExtent l="0" t="0" r="0" b="6350"/>
            <wp:docPr id="123003809" name="Picture 1" descr="A group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3809" name="Picture 1" descr="A group of graphs with numbers&#10;&#10;Description automatically generated with medium confidence"/>
                    <pic:cNvPicPr/>
                  </pic:nvPicPr>
                  <pic:blipFill>
                    <a:blip r:embed="rId13"/>
                    <a:stretch>
                      <a:fillRect/>
                    </a:stretch>
                  </pic:blipFill>
                  <pic:spPr>
                    <a:xfrm>
                      <a:off x="0" y="0"/>
                      <a:ext cx="5943600" cy="4813300"/>
                    </a:xfrm>
                    <a:prstGeom prst="rect">
                      <a:avLst/>
                    </a:prstGeom>
                  </pic:spPr>
                </pic:pic>
              </a:graphicData>
            </a:graphic>
          </wp:inline>
        </w:drawing>
      </w:r>
    </w:p>
    <w:p w14:paraId="2F9AEDF8" w14:textId="2CCB6450" w:rsidR="006C1751" w:rsidRDefault="006C1751">
      <w:pPr>
        <w:rPr>
          <w:rFonts w:ascii="Times New Roman" w:hAnsi="Times New Roman" w:cs="Times New Roman"/>
          <w:color w:val="FF0000"/>
        </w:rPr>
      </w:pPr>
      <w:r w:rsidRPr="006C1751">
        <w:rPr>
          <w:noProof/>
        </w:rPr>
        <w:drawing>
          <wp:inline distT="0" distB="0" distL="0" distR="0" wp14:anchorId="11D4273C" wp14:editId="1CBE3D6E">
            <wp:extent cx="3045951" cy="2609215"/>
            <wp:effectExtent l="0" t="0" r="2540" b="635"/>
            <wp:docPr id="1486088414"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88414" name="Picture 1" descr="A graph with a red line&#10;&#10;Description automatically generated"/>
                    <pic:cNvPicPr/>
                  </pic:nvPicPr>
                  <pic:blipFill>
                    <a:blip r:embed="rId14"/>
                    <a:stretch>
                      <a:fillRect/>
                    </a:stretch>
                  </pic:blipFill>
                  <pic:spPr>
                    <a:xfrm>
                      <a:off x="0" y="0"/>
                      <a:ext cx="3062280" cy="2623202"/>
                    </a:xfrm>
                    <a:prstGeom prst="rect">
                      <a:avLst/>
                    </a:prstGeom>
                  </pic:spPr>
                </pic:pic>
              </a:graphicData>
            </a:graphic>
          </wp:inline>
        </w:drawing>
      </w:r>
      <w:r>
        <w:rPr>
          <w:rFonts w:ascii="Times New Roman" w:hAnsi="Times New Roman" w:cs="Times New Roman"/>
          <w:color w:val="FF0000"/>
        </w:rPr>
        <w:br w:type="page"/>
      </w:r>
    </w:p>
    <w:p w14:paraId="54976E19" w14:textId="1057CA67" w:rsidR="00996D94" w:rsidRDefault="00293515" w:rsidP="00204AFE">
      <w:pPr>
        <w:spacing w:line="360" w:lineRule="auto"/>
        <w:jc w:val="both"/>
        <w:rPr>
          <w:rFonts w:ascii="Times New Roman" w:hAnsi="Times New Roman" w:cs="Times New Roman"/>
          <w:b/>
          <w:bCs/>
        </w:rPr>
      </w:pPr>
      <w:r>
        <w:rPr>
          <w:rFonts w:ascii="Times New Roman" w:hAnsi="Times New Roman" w:cs="Times New Roman"/>
          <w:b/>
          <w:bCs/>
        </w:rPr>
        <w:lastRenderedPageBreak/>
        <w:t>DMR Results</w:t>
      </w:r>
    </w:p>
    <w:p w14:paraId="42F84D73" w14:textId="15EFB248" w:rsidR="00847330" w:rsidRPr="00DD144C" w:rsidRDefault="00650C88" w:rsidP="00847330">
      <w:pPr>
        <w:spacing w:line="360" w:lineRule="auto"/>
        <w:jc w:val="both"/>
        <w:rPr>
          <w:rFonts w:ascii="Times New Roman" w:hAnsi="Times New Roman" w:cs="Times New Roman"/>
          <w:highlight w:val="yellow"/>
        </w:rPr>
      </w:pPr>
      <w:r w:rsidRPr="00DD144C">
        <w:rPr>
          <w:rFonts w:ascii="Times New Roman" w:hAnsi="Times New Roman" w:cs="Times New Roman"/>
          <w:highlight w:val="yellow"/>
        </w:rPr>
        <w:t xml:space="preserve">The </w:t>
      </w:r>
      <w:r w:rsidR="00847330" w:rsidRPr="00DD144C">
        <w:rPr>
          <w:rFonts w:ascii="Times New Roman" w:hAnsi="Times New Roman" w:cs="Times New Roman"/>
          <w:highlight w:val="yellow"/>
        </w:rPr>
        <w:t>findings</w:t>
      </w:r>
      <w:r w:rsidRPr="00DD144C">
        <w:rPr>
          <w:rFonts w:ascii="Times New Roman" w:hAnsi="Times New Roman" w:cs="Times New Roman"/>
          <w:highlight w:val="yellow"/>
        </w:rPr>
        <w:t xml:space="preserve"> of DMR analysis were quite different from the linear association results. In fatty acids LA, AA, EDA and DGLA, we found one differential methylated region</w:t>
      </w:r>
      <w:r w:rsidR="00847330" w:rsidRPr="00DD144C">
        <w:rPr>
          <w:rFonts w:ascii="Times New Roman" w:hAnsi="Times New Roman" w:cs="Times New Roman"/>
          <w:highlight w:val="yellow"/>
        </w:rPr>
        <w:t xml:space="preserve"> at chromosome 7, with slightly different range for each fatty acid (LA and EDA: 130132413-130132790, AA: 130132259-130132790, DGLA: 130132453-130132790). The gene found in this region is MEST, which is an imprinted gene, primarily expressed </w:t>
      </w:r>
      <w:r w:rsidR="007647F5" w:rsidRPr="00DD144C">
        <w:rPr>
          <w:rFonts w:ascii="Times New Roman" w:hAnsi="Times New Roman" w:cs="Times New Roman"/>
          <w:highlight w:val="yellow"/>
        </w:rPr>
        <w:t>by</w:t>
      </w:r>
      <w:r w:rsidR="00847330" w:rsidRPr="00DD144C">
        <w:rPr>
          <w:rFonts w:ascii="Times New Roman" w:hAnsi="Times New Roman" w:cs="Times New Roman"/>
          <w:highlight w:val="yellow"/>
        </w:rPr>
        <w:t xml:space="preserve"> the paternal allele. It plays a role in early development, particularly in mesodermal tissues. </w:t>
      </w:r>
    </w:p>
    <w:p w14:paraId="37F72561" w14:textId="4AC0052D" w:rsidR="00847330" w:rsidRPr="00DD144C" w:rsidRDefault="00847330" w:rsidP="00847330">
      <w:pPr>
        <w:spacing w:line="360" w:lineRule="auto"/>
        <w:jc w:val="both"/>
        <w:rPr>
          <w:rFonts w:ascii="Times New Roman" w:hAnsi="Times New Roman" w:cs="Times New Roman"/>
          <w:highlight w:val="yellow"/>
        </w:rPr>
      </w:pPr>
    </w:p>
    <w:p w14:paraId="13AA1A61" w14:textId="551E21EA" w:rsidR="00B87FB8" w:rsidRPr="00B87FB8" w:rsidRDefault="00847330" w:rsidP="00B87FB8">
      <w:pPr>
        <w:spacing w:line="360" w:lineRule="auto"/>
        <w:jc w:val="both"/>
        <w:rPr>
          <w:rFonts w:ascii="Times New Roman" w:hAnsi="Times New Roman" w:cs="Times New Roman"/>
        </w:rPr>
      </w:pPr>
      <w:r w:rsidRPr="00DD144C">
        <w:rPr>
          <w:rFonts w:ascii="Times New Roman" w:hAnsi="Times New Roman" w:cs="Times New Roman"/>
          <w:highlight w:val="yellow"/>
        </w:rPr>
        <w:t xml:space="preserve">However, in GLA, we found 2 </w:t>
      </w:r>
      <w:r w:rsidR="008D5091" w:rsidRPr="00DD144C">
        <w:rPr>
          <w:rFonts w:ascii="Times New Roman" w:hAnsi="Times New Roman" w:cs="Times New Roman"/>
          <w:highlight w:val="yellow"/>
        </w:rPr>
        <w:t xml:space="preserve">different regions: </w:t>
      </w:r>
      <w:r w:rsidR="00B87FB8" w:rsidRPr="00DD144C">
        <w:rPr>
          <w:rFonts w:ascii="Times New Roman" w:hAnsi="Times New Roman" w:cs="Times New Roman"/>
          <w:highlight w:val="yellow"/>
        </w:rPr>
        <w:t>chr 5: 140812236-140812558 and chr 22: 31688639-31688645, with genes PCDHGA and RP3-400N23.6, respectively. PCDHGA1 is one of many gamma-</w:t>
      </w:r>
      <w:proofErr w:type="spellStart"/>
      <w:r w:rsidR="00B87FB8" w:rsidRPr="00DD144C">
        <w:rPr>
          <w:rFonts w:ascii="Times New Roman" w:hAnsi="Times New Roman" w:cs="Times New Roman"/>
          <w:highlight w:val="yellow"/>
        </w:rPr>
        <w:t>protocadherins</w:t>
      </w:r>
      <w:proofErr w:type="spellEnd"/>
      <w:r w:rsidR="00B87FB8" w:rsidRPr="00DD144C">
        <w:rPr>
          <w:rFonts w:ascii="Times New Roman" w:hAnsi="Times New Roman" w:cs="Times New Roman"/>
          <w:highlight w:val="yellow"/>
        </w:rPr>
        <w:t xml:space="preserve">, each playing a role in cell identity and adhesion processes. It could hypothetically influence cell adhesion mechanisms or inflammatory signaling, both key factors in atherosclerosis development. RP3-400N23.6 is a less-characterized gene, sometimes referred to as a long non-coding RNA (lncRNA). Although specific functions of RP3-400N23.6 are not well-defined, some </w:t>
      </w:r>
      <w:proofErr w:type="spellStart"/>
      <w:r w:rsidR="00B87FB8" w:rsidRPr="00DD144C">
        <w:rPr>
          <w:rFonts w:ascii="Times New Roman" w:hAnsi="Times New Roman" w:cs="Times New Roman"/>
          <w:highlight w:val="yellow"/>
        </w:rPr>
        <w:t>lncRNAs</w:t>
      </w:r>
      <w:proofErr w:type="spellEnd"/>
      <w:r w:rsidR="00B87FB8" w:rsidRPr="00DD144C">
        <w:rPr>
          <w:rFonts w:ascii="Times New Roman" w:hAnsi="Times New Roman" w:cs="Times New Roman"/>
          <w:highlight w:val="yellow"/>
        </w:rPr>
        <w:t xml:space="preserve"> modulate inflammatory pathways, endothelial cell function, or vascular smooth muscle cell behavior—key components in the development of atherosclerosis.</w:t>
      </w:r>
    </w:p>
    <w:p w14:paraId="7CAF1C37" w14:textId="037348D2" w:rsidR="00293515" w:rsidRPr="00293515" w:rsidRDefault="00293515" w:rsidP="00204AFE">
      <w:pPr>
        <w:spacing w:line="360" w:lineRule="auto"/>
        <w:jc w:val="both"/>
        <w:rPr>
          <w:rFonts w:ascii="Times New Roman" w:hAnsi="Times New Roman" w:cs="Times New Roman"/>
        </w:rPr>
      </w:pPr>
    </w:p>
    <w:p w14:paraId="2FF41CED" w14:textId="77777777" w:rsidR="00293515" w:rsidRPr="00491283" w:rsidRDefault="00293515" w:rsidP="00204AFE">
      <w:pPr>
        <w:spacing w:line="360" w:lineRule="auto"/>
        <w:jc w:val="both"/>
        <w:rPr>
          <w:rFonts w:ascii="Times New Roman" w:hAnsi="Times New Roman" w:cs="Times New Roman"/>
        </w:rPr>
      </w:pPr>
    </w:p>
    <w:p w14:paraId="581AAD60" w14:textId="77777777" w:rsidR="00204AFE" w:rsidRDefault="00204AFE" w:rsidP="00A6266D">
      <w:pPr>
        <w:spacing w:line="360" w:lineRule="auto"/>
        <w:jc w:val="both"/>
        <w:rPr>
          <w:rFonts w:ascii="Times New Roman" w:hAnsi="Times New Roman" w:cs="Times New Roman"/>
        </w:rPr>
      </w:pPr>
    </w:p>
    <w:p w14:paraId="565824B5" w14:textId="47CB6CA0" w:rsidR="00541EBC" w:rsidRDefault="00541EBC" w:rsidP="00A6266D">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Discussion</w:t>
      </w:r>
    </w:p>
    <w:p w14:paraId="4BCB280D" w14:textId="7E333A84" w:rsidR="00FA64DE" w:rsidRDefault="002B3EEC" w:rsidP="00892A23">
      <w:pPr>
        <w:spacing w:line="360" w:lineRule="auto"/>
        <w:jc w:val="both"/>
        <w:rPr>
          <w:rFonts w:ascii="Times New Roman" w:hAnsi="Times New Roman" w:cs="Times New Roman"/>
        </w:rPr>
      </w:pPr>
      <w:r>
        <w:rPr>
          <w:rFonts w:ascii="Times New Roman" w:hAnsi="Times New Roman" w:cs="Times New Roman"/>
          <w:b/>
          <w:bCs/>
        </w:rPr>
        <w:t>Summary</w:t>
      </w:r>
      <w:r w:rsidR="00537E5B">
        <w:rPr>
          <w:rFonts w:ascii="Times New Roman" w:hAnsi="Times New Roman" w:cs="Times New Roman"/>
          <w:b/>
          <w:bCs/>
        </w:rPr>
        <w:t xml:space="preserve"> / Findings</w:t>
      </w:r>
      <w:r>
        <w:rPr>
          <w:rFonts w:ascii="Times New Roman" w:hAnsi="Times New Roman" w:cs="Times New Roman"/>
          <w:b/>
          <w:bCs/>
        </w:rPr>
        <w:t>:</w:t>
      </w:r>
      <w:r w:rsidR="00892A23">
        <w:rPr>
          <w:rFonts w:ascii="Times New Roman" w:hAnsi="Times New Roman" w:cs="Times New Roman"/>
          <w:b/>
          <w:bCs/>
        </w:rPr>
        <w:t xml:space="preserve"> </w:t>
      </w:r>
      <w:r w:rsidR="00FA64DE">
        <w:rPr>
          <w:rFonts w:ascii="Times New Roman" w:hAnsi="Times New Roman" w:cs="Times New Roman"/>
        </w:rPr>
        <w:t>Summing up the previous findings, we found some Cp</w:t>
      </w:r>
      <w:r w:rsidR="006012F5">
        <w:rPr>
          <w:rFonts w:ascii="Times New Roman" w:hAnsi="Times New Roman" w:cs="Times New Roman"/>
        </w:rPr>
        <w:t xml:space="preserve">G sites </w:t>
      </w:r>
      <w:r w:rsidR="00FA64DE">
        <w:rPr>
          <w:rFonts w:ascii="Times New Roman" w:hAnsi="Times New Roman" w:cs="Times New Roman"/>
        </w:rPr>
        <w:t xml:space="preserve">were significantly associated with multiple fatty acids. It’s quite reasonable because of the </w:t>
      </w:r>
      <w:r w:rsidR="00FA64DE" w:rsidRPr="00FA64DE">
        <w:rPr>
          <w:rFonts w:ascii="Times New Roman" w:hAnsi="Times New Roman" w:cs="Times New Roman"/>
        </w:rPr>
        <w:t>biological mechanisms</w:t>
      </w:r>
      <w:r w:rsidR="00537E5B">
        <w:rPr>
          <w:rFonts w:ascii="Times New Roman" w:hAnsi="Times New Roman" w:cs="Times New Roman"/>
        </w:rPr>
        <w:t>:</w:t>
      </w:r>
      <w:r w:rsidR="00FA64DE">
        <w:rPr>
          <w:rFonts w:ascii="Times New Roman" w:hAnsi="Times New Roman" w:cs="Times New Roman"/>
        </w:rPr>
        <w:t xml:space="preserve"> </w:t>
      </w:r>
      <w:r w:rsidR="00537E5B">
        <w:rPr>
          <w:rFonts w:ascii="Times New Roman" w:hAnsi="Times New Roman" w:cs="Times New Roman"/>
        </w:rPr>
        <w:t>m</w:t>
      </w:r>
      <w:r w:rsidR="00537E5B" w:rsidRPr="00537E5B">
        <w:rPr>
          <w:rFonts w:ascii="Times New Roman" w:hAnsi="Times New Roman" w:cs="Times New Roman"/>
        </w:rPr>
        <w:t xml:space="preserve">etabolic </w:t>
      </w:r>
      <w:r w:rsidR="00537E5B">
        <w:rPr>
          <w:rFonts w:ascii="Times New Roman" w:hAnsi="Times New Roman" w:cs="Times New Roman"/>
        </w:rPr>
        <w:t>p</w:t>
      </w:r>
      <w:r w:rsidR="00537E5B" w:rsidRPr="00537E5B">
        <w:rPr>
          <w:rFonts w:ascii="Times New Roman" w:hAnsi="Times New Roman" w:cs="Times New Roman"/>
        </w:rPr>
        <w:t>athways</w:t>
      </w:r>
      <w:r w:rsidR="00537E5B">
        <w:rPr>
          <w:rFonts w:ascii="Times New Roman" w:hAnsi="Times New Roman" w:cs="Times New Roman"/>
        </w:rPr>
        <w:t xml:space="preserve">. </w:t>
      </w:r>
      <w:r w:rsidR="00FA64DE">
        <w:rPr>
          <w:rFonts w:ascii="Times New Roman" w:hAnsi="Times New Roman" w:cs="Times New Roman"/>
        </w:rPr>
        <w:t>For example, the cg19610905 reference gene region is FADS2</w:t>
      </w:r>
      <w:r w:rsidR="00AD1BFA">
        <w:rPr>
          <w:rFonts w:ascii="Times New Roman" w:hAnsi="Times New Roman" w:cs="Times New Roman"/>
        </w:rPr>
        <w:t xml:space="preserve">. </w:t>
      </w:r>
      <w:r w:rsidR="00FA64DE" w:rsidRPr="00FA64DE">
        <w:rPr>
          <w:rFonts w:ascii="Times New Roman" w:hAnsi="Times New Roman" w:cs="Times New Roman"/>
        </w:rPr>
        <w:t>The protein encoded by this gene is a member of the fatty acid desaturase (FADS) gene family.</w:t>
      </w:r>
      <w:r w:rsidR="00537E5B">
        <w:rPr>
          <w:rFonts w:ascii="Times New Roman" w:hAnsi="Times New Roman" w:cs="Times New Roman"/>
        </w:rPr>
        <w:t xml:space="preserve"> </w:t>
      </w:r>
      <w:r w:rsidR="00537E5B" w:rsidRPr="00537E5B">
        <w:rPr>
          <w:rFonts w:ascii="Times New Roman" w:hAnsi="Times New Roman" w:cs="Times New Roman"/>
        </w:rPr>
        <w:t>FADS2 encodes an enzyme involved in the desaturation process of fatty acids, specifically in the conversion of linoleic acid to gamma-linolenic acid and arachidonic acid. Since LA, AA, and EDA are all substrates or products in the same metabolic pathway, they can influence the activity and regulation of the FADS2 gene.</w:t>
      </w:r>
      <w:r w:rsidR="00FA64DE" w:rsidRPr="00FA64DE">
        <w:rPr>
          <w:rFonts w:ascii="Times New Roman" w:hAnsi="Times New Roman" w:cs="Times New Roman"/>
        </w:rPr>
        <w:t xml:space="preserve"> </w:t>
      </w:r>
      <w:r w:rsidR="00537E5B">
        <w:rPr>
          <w:rFonts w:ascii="Times New Roman" w:hAnsi="Times New Roman" w:cs="Times New Roman"/>
        </w:rPr>
        <w:t>The gene functions include</w:t>
      </w:r>
      <w:r w:rsidR="00FA64DE" w:rsidRPr="00FA64DE">
        <w:rPr>
          <w:rFonts w:ascii="Times New Roman" w:hAnsi="Times New Roman" w:cs="Times New Roman"/>
        </w:rPr>
        <w:t xml:space="preserve"> regulat</w:t>
      </w:r>
      <w:r w:rsidR="00537E5B">
        <w:rPr>
          <w:rFonts w:ascii="Times New Roman" w:hAnsi="Times New Roman" w:cs="Times New Roman"/>
        </w:rPr>
        <w:t>ing</w:t>
      </w:r>
      <w:r w:rsidR="00FA64DE" w:rsidRPr="00FA64DE">
        <w:rPr>
          <w:rFonts w:ascii="Times New Roman" w:hAnsi="Times New Roman" w:cs="Times New Roman"/>
        </w:rPr>
        <w:t xml:space="preserve"> unsaturation of fatty acids </w:t>
      </w:r>
      <w:r w:rsidR="00FA64DE" w:rsidRPr="00FA64DE">
        <w:rPr>
          <w:rFonts w:ascii="Times New Roman" w:hAnsi="Times New Roman" w:cs="Times New Roman"/>
        </w:rPr>
        <w:lastRenderedPageBreak/>
        <w:t>through the introduction of double bonds between defined carbons of the fatty acyl chain. (</w:t>
      </w:r>
      <w:proofErr w:type="spellStart"/>
      <w:r>
        <w:fldChar w:fldCharType="begin"/>
      </w:r>
      <w:r>
        <w:instrText>HYPERLINK "https://www.genecards.org/cgi-bin/carddisp.pl?gene=FADS2"</w:instrText>
      </w:r>
      <w:r>
        <w:fldChar w:fldCharType="separate"/>
      </w:r>
      <w:r w:rsidR="00FA64DE" w:rsidRPr="006012F5">
        <w:rPr>
          <w:rStyle w:val="Hyperlink"/>
          <w:rFonts w:ascii="Times New Roman" w:hAnsi="Times New Roman" w:cs="Times New Roman"/>
        </w:rPr>
        <w:t>GeneCard</w:t>
      </w:r>
      <w:r w:rsidR="00537E5B" w:rsidRPr="006012F5">
        <w:rPr>
          <w:rStyle w:val="Hyperlink"/>
          <w:rFonts w:ascii="Times New Roman" w:hAnsi="Times New Roman" w:cs="Times New Roman"/>
        </w:rPr>
        <w:t>s</w:t>
      </w:r>
      <w:proofErr w:type="spellEnd"/>
      <w:r>
        <w:rPr>
          <w:rStyle w:val="Hyperlink"/>
          <w:rFonts w:ascii="Times New Roman" w:hAnsi="Times New Roman" w:cs="Times New Roman"/>
        </w:rPr>
        <w:fldChar w:fldCharType="end"/>
      </w:r>
      <w:r w:rsidR="00FA64DE" w:rsidRPr="00FA64DE">
        <w:rPr>
          <w:rFonts w:ascii="Times New Roman" w:hAnsi="Times New Roman" w:cs="Times New Roman"/>
        </w:rPr>
        <w:t>).</w:t>
      </w:r>
      <w:r w:rsidR="00537E5B">
        <w:rPr>
          <w:rFonts w:ascii="Times New Roman" w:hAnsi="Times New Roman" w:cs="Times New Roman"/>
        </w:rPr>
        <w:t xml:space="preserve"> </w:t>
      </w:r>
    </w:p>
    <w:p w14:paraId="7A00528D" w14:textId="31A9FDCA" w:rsidR="00A07482" w:rsidRDefault="00A07482" w:rsidP="00892A23">
      <w:pPr>
        <w:spacing w:line="360" w:lineRule="auto"/>
        <w:jc w:val="both"/>
        <w:rPr>
          <w:rFonts w:ascii="Times New Roman" w:hAnsi="Times New Roman" w:cs="Times New Roman"/>
        </w:rPr>
      </w:pPr>
    </w:p>
    <w:p w14:paraId="6333C489" w14:textId="623A8A05" w:rsidR="00E36984" w:rsidRDefault="00CF6B34" w:rsidP="00892A23">
      <w:pPr>
        <w:spacing w:line="360" w:lineRule="auto"/>
        <w:jc w:val="both"/>
        <w:rPr>
          <w:rFonts w:ascii="Times New Roman" w:hAnsi="Times New Roman" w:cs="Times New Roman"/>
        </w:rPr>
      </w:pPr>
      <w:r>
        <w:rPr>
          <w:rFonts w:ascii="Times New Roman" w:hAnsi="Times New Roman" w:cs="Times New Roman"/>
        </w:rPr>
        <w:t xml:space="preserve">We may </w:t>
      </w:r>
      <w:r w:rsidR="00E36984">
        <w:rPr>
          <w:rFonts w:ascii="Times New Roman" w:hAnsi="Times New Roman" w:cs="Times New Roman"/>
        </w:rPr>
        <w:t xml:space="preserve">also </w:t>
      </w:r>
      <w:r>
        <w:rPr>
          <w:rFonts w:ascii="Times New Roman" w:hAnsi="Times New Roman" w:cs="Times New Roman"/>
        </w:rPr>
        <w:t>notice</w:t>
      </w:r>
      <w:r w:rsidR="00E36984">
        <w:rPr>
          <w:rFonts w:ascii="Times New Roman" w:hAnsi="Times New Roman" w:cs="Times New Roman"/>
        </w:rPr>
        <w:t xml:space="preserve"> for the first four fatty acids, the significant CpG are all in chromosome 11. One possible reason is gene clustering. </w:t>
      </w:r>
      <w:r w:rsidR="00E36984" w:rsidRPr="00E36984">
        <w:rPr>
          <w:rFonts w:ascii="Times New Roman" w:hAnsi="Times New Roman" w:cs="Times New Roman"/>
        </w:rPr>
        <w:t xml:space="preserve">Chromosome 11 contains a cluster of genes involved in lipid metabolism, including the fatty acid desaturase (FADS) gene cluster (FADS1, FADS2, and FADS3). These genes are </w:t>
      </w:r>
      <w:r w:rsidR="00E36984">
        <w:rPr>
          <w:rFonts w:ascii="Times New Roman" w:hAnsi="Times New Roman" w:cs="Times New Roman"/>
        </w:rPr>
        <w:t>important</w:t>
      </w:r>
      <w:r w:rsidR="00E36984" w:rsidRPr="00E36984">
        <w:rPr>
          <w:rFonts w:ascii="Times New Roman" w:hAnsi="Times New Roman" w:cs="Times New Roman"/>
        </w:rPr>
        <w:t xml:space="preserve"> for the desaturation and elongation of fatty acids, making them</w:t>
      </w:r>
      <w:r w:rsidR="00E36984">
        <w:rPr>
          <w:rFonts w:ascii="Times New Roman" w:hAnsi="Times New Roman" w:cs="Times New Roman"/>
        </w:rPr>
        <w:t xml:space="preserve"> the crucial roles</w:t>
      </w:r>
      <w:r w:rsidR="00E36984" w:rsidRPr="00E36984">
        <w:rPr>
          <w:rFonts w:ascii="Times New Roman" w:hAnsi="Times New Roman" w:cs="Times New Roman"/>
        </w:rPr>
        <w:t xml:space="preserve"> in the metabolism of LA, AA, </w:t>
      </w:r>
      <w:r w:rsidR="00E36984">
        <w:rPr>
          <w:rFonts w:ascii="Times New Roman" w:hAnsi="Times New Roman" w:cs="Times New Roman"/>
        </w:rPr>
        <w:t>DGLA and EDA</w:t>
      </w:r>
      <w:r w:rsidR="00E36984" w:rsidRPr="00E36984">
        <w:rPr>
          <w:rFonts w:ascii="Times New Roman" w:hAnsi="Times New Roman" w:cs="Times New Roman"/>
        </w:rPr>
        <w:t>.</w:t>
      </w:r>
      <w:r w:rsidR="00E36984">
        <w:rPr>
          <w:rFonts w:ascii="Times New Roman" w:hAnsi="Times New Roman" w:cs="Times New Roman"/>
        </w:rPr>
        <w:t xml:space="preserve"> The other reason is probably because of the shared regulatory elements. </w:t>
      </w:r>
      <w:r w:rsidR="00E36984" w:rsidRPr="00E36984">
        <w:rPr>
          <w:rFonts w:ascii="Times New Roman" w:hAnsi="Times New Roman" w:cs="Times New Roman"/>
        </w:rPr>
        <w:t>Chromosome 11 may have shared enhancers, promoters, or other regulatory elements that respond to fatty acid levels. These regulatory elements could control multiple genes within the same region</w:t>
      </w:r>
      <w:r w:rsidR="00E36984">
        <w:rPr>
          <w:rFonts w:ascii="Times New Roman" w:hAnsi="Times New Roman" w:cs="Times New Roman"/>
        </w:rPr>
        <w:t xml:space="preserve">. </w:t>
      </w:r>
    </w:p>
    <w:p w14:paraId="446797CC" w14:textId="77777777" w:rsidR="00E36984" w:rsidRDefault="00E36984" w:rsidP="00892A23">
      <w:pPr>
        <w:spacing w:line="360" w:lineRule="auto"/>
        <w:jc w:val="both"/>
        <w:rPr>
          <w:rFonts w:ascii="Times New Roman" w:hAnsi="Times New Roman" w:cs="Times New Roman"/>
        </w:rPr>
      </w:pPr>
    </w:p>
    <w:p w14:paraId="2920FB7B" w14:textId="70854F97" w:rsidR="00537E5B" w:rsidRDefault="00E36984" w:rsidP="00892A23">
      <w:pPr>
        <w:spacing w:line="360" w:lineRule="auto"/>
        <w:jc w:val="both"/>
        <w:rPr>
          <w:rFonts w:ascii="Times New Roman" w:hAnsi="Times New Roman" w:cs="Times New Roman"/>
        </w:rPr>
      </w:pPr>
      <w:r>
        <w:rPr>
          <w:rFonts w:ascii="Times New Roman" w:hAnsi="Times New Roman" w:cs="Times New Roman"/>
        </w:rPr>
        <w:t>GLA</w:t>
      </w:r>
      <w:r w:rsidR="00CF6B34">
        <w:rPr>
          <w:rFonts w:ascii="Times New Roman" w:hAnsi="Times New Roman" w:cs="Times New Roman"/>
        </w:rPr>
        <w:t xml:space="preserve"> is </w:t>
      </w:r>
      <w:r>
        <w:rPr>
          <w:rFonts w:ascii="Times New Roman" w:hAnsi="Times New Roman" w:cs="Times New Roman"/>
        </w:rPr>
        <w:t>the</w:t>
      </w:r>
      <w:r w:rsidR="00CF6B34">
        <w:rPr>
          <w:rFonts w:ascii="Times New Roman" w:hAnsi="Times New Roman" w:cs="Times New Roman"/>
        </w:rPr>
        <w:t xml:space="preserve"> exception among th</w:t>
      </w:r>
      <w:r>
        <w:rPr>
          <w:rFonts w:ascii="Times New Roman" w:hAnsi="Times New Roman" w:cs="Times New Roman"/>
        </w:rPr>
        <w:t>ose</w:t>
      </w:r>
      <w:r w:rsidR="00CF6B34">
        <w:rPr>
          <w:rFonts w:ascii="Times New Roman" w:hAnsi="Times New Roman" w:cs="Times New Roman"/>
        </w:rPr>
        <w:t xml:space="preserve"> fatty acids</w:t>
      </w:r>
      <w:r>
        <w:rPr>
          <w:rFonts w:ascii="Times New Roman" w:hAnsi="Times New Roman" w:cs="Times New Roman"/>
        </w:rPr>
        <w:t>.</w:t>
      </w:r>
      <w:r w:rsidR="00CF6B34">
        <w:rPr>
          <w:rFonts w:ascii="Times New Roman" w:hAnsi="Times New Roman" w:cs="Times New Roman"/>
        </w:rPr>
        <w:t xml:space="preserve"> </w:t>
      </w:r>
      <w:r>
        <w:rPr>
          <w:rFonts w:ascii="Times New Roman" w:hAnsi="Times New Roman" w:cs="Times New Roman"/>
        </w:rPr>
        <w:t>Unlike others</w:t>
      </w:r>
      <w:r w:rsidR="00A07482">
        <w:rPr>
          <w:rFonts w:ascii="Times New Roman" w:hAnsi="Times New Roman" w:cs="Times New Roman"/>
        </w:rPr>
        <w:t>, the significant CpG of GLA spread to five different chromosomes</w:t>
      </w:r>
      <w:r w:rsidR="00613364">
        <w:rPr>
          <w:rFonts w:ascii="Times New Roman" w:hAnsi="Times New Roman" w:cs="Times New Roman"/>
        </w:rPr>
        <w:t xml:space="preserve">, which </w:t>
      </w:r>
      <w:r w:rsidR="00306EE7">
        <w:rPr>
          <w:rFonts w:ascii="Times New Roman" w:hAnsi="Times New Roman" w:cs="Times New Roman"/>
        </w:rPr>
        <w:t xml:space="preserve">are not in FADS </w:t>
      </w:r>
      <w:r w:rsidR="00613364">
        <w:rPr>
          <w:rFonts w:ascii="Times New Roman" w:hAnsi="Times New Roman" w:cs="Times New Roman"/>
        </w:rPr>
        <w:t>gene region</w:t>
      </w:r>
      <w:r w:rsidR="00306EE7">
        <w:rPr>
          <w:rFonts w:ascii="Times New Roman" w:hAnsi="Times New Roman" w:cs="Times New Roman"/>
        </w:rPr>
        <w:t xml:space="preserve">. </w:t>
      </w:r>
      <w:r w:rsidR="00613364">
        <w:rPr>
          <w:rFonts w:ascii="Times New Roman" w:hAnsi="Times New Roman" w:cs="Times New Roman"/>
        </w:rPr>
        <w:t>For example,</w:t>
      </w:r>
      <w:r w:rsidR="00F04F81">
        <w:rPr>
          <w:rFonts w:ascii="Times New Roman" w:hAnsi="Times New Roman" w:cs="Times New Roman"/>
        </w:rPr>
        <w:t xml:space="preserve"> the second significant CpG, </w:t>
      </w:r>
      <w:r w:rsidR="00F04F81" w:rsidRPr="0064665D">
        <w:rPr>
          <w:rFonts w:ascii="Times New Roman" w:hAnsi="Times New Roman" w:cs="Times New Roman"/>
        </w:rPr>
        <w:t>cg00938641</w:t>
      </w:r>
      <w:r w:rsidR="00F04F81">
        <w:rPr>
          <w:rFonts w:ascii="Times New Roman" w:hAnsi="Times New Roman" w:cs="Times New Roman"/>
        </w:rPr>
        <w:t xml:space="preserve">, with the reference gene </w:t>
      </w:r>
      <w:r w:rsidR="00F04F81" w:rsidRPr="00F04F81">
        <w:rPr>
          <w:rFonts w:ascii="Times New Roman" w:hAnsi="Times New Roman" w:cs="Times New Roman"/>
        </w:rPr>
        <w:t>PLXNB3</w:t>
      </w:r>
      <w:r w:rsidR="00613364">
        <w:rPr>
          <w:rFonts w:ascii="Times New Roman" w:hAnsi="Times New Roman" w:cs="Times New Roman"/>
        </w:rPr>
        <w:t>, coding</w:t>
      </w:r>
      <w:r w:rsidR="00F04F81" w:rsidRPr="00F04F81">
        <w:rPr>
          <w:rFonts w:ascii="Times New Roman" w:hAnsi="Times New Roman" w:cs="Times New Roman"/>
        </w:rPr>
        <w:t xml:space="preserve"> a member of the plexin family. It</w:t>
      </w:r>
      <w:r w:rsidR="00F04F81">
        <w:rPr>
          <w:rFonts w:ascii="Times New Roman" w:hAnsi="Times New Roman" w:cs="Times New Roman"/>
        </w:rPr>
        <w:t xml:space="preserve"> plays a role</w:t>
      </w:r>
      <w:r w:rsidR="00F04F81" w:rsidRPr="00F04F81">
        <w:rPr>
          <w:rFonts w:ascii="Times New Roman" w:hAnsi="Times New Roman" w:cs="Times New Roman"/>
        </w:rPr>
        <w:t xml:space="preserve"> as a receptor for </w:t>
      </w:r>
      <w:proofErr w:type="spellStart"/>
      <w:r w:rsidR="00F04F81" w:rsidRPr="00F04F81">
        <w:rPr>
          <w:rFonts w:ascii="Times New Roman" w:hAnsi="Times New Roman" w:cs="Times New Roman"/>
        </w:rPr>
        <w:t>semaphorin</w:t>
      </w:r>
      <w:proofErr w:type="spellEnd"/>
      <w:r w:rsidR="00F04F81" w:rsidRPr="00F04F81">
        <w:rPr>
          <w:rFonts w:ascii="Times New Roman" w:hAnsi="Times New Roman" w:cs="Times New Roman"/>
        </w:rPr>
        <w:t xml:space="preserve"> 5A, and </w:t>
      </w:r>
      <w:r w:rsidR="00F04F81">
        <w:rPr>
          <w:rFonts w:ascii="Times New Roman" w:hAnsi="Times New Roman" w:cs="Times New Roman"/>
        </w:rPr>
        <w:t>functions</w:t>
      </w:r>
      <w:r w:rsidR="00F04F81" w:rsidRPr="00F04F81">
        <w:rPr>
          <w:rFonts w:ascii="Times New Roman" w:hAnsi="Times New Roman" w:cs="Times New Roman"/>
        </w:rPr>
        <w:t xml:space="preserve"> in axon guidance, invasive growth and cell migration. Alternatively spliced transcript variants encoding different isoforms have been found for this gene.</w:t>
      </w:r>
      <w:r w:rsidR="00F04F81">
        <w:rPr>
          <w:rFonts w:ascii="Times New Roman" w:hAnsi="Times New Roman" w:cs="Times New Roman"/>
        </w:rPr>
        <w:t xml:space="preserve"> (</w:t>
      </w:r>
      <w:proofErr w:type="spellStart"/>
      <w:r>
        <w:fldChar w:fldCharType="begin"/>
      </w:r>
      <w:r>
        <w:instrText>HYPERLINK "https://www.genecards.org/cgi-bin/carddisp.pl?gene=PLXNB3"</w:instrText>
      </w:r>
      <w:r>
        <w:fldChar w:fldCharType="separate"/>
      </w:r>
      <w:r w:rsidR="00F04F81" w:rsidRPr="00DA1631">
        <w:rPr>
          <w:rStyle w:val="Hyperlink"/>
          <w:rFonts w:ascii="Times New Roman" w:hAnsi="Times New Roman" w:cs="Times New Roman"/>
        </w:rPr>
        <w:t>GeneCards</w:t>
      </w:r>
      <w:proofErr w:type="spellEnd"/>
      <w:r>
        <w:rPr>
          <w:rStyle w:val="Hyperlink"/>
          <w:rFonts w:ascii="Times New Roman" w:hAnsi="Times New Roman" w:cs="Times New Roman"/>
        </w:rPr>
        <w:fldChar w:fldCharType="end"/>
      </w:r>
      <w:r w:rsidR="00F04F81">
        <w:rPr>
          <w:rFonts w:ascii="Times New Roman" w:hAnsi="Times New Roman" w:cs="Times New Roman"/>
        </w:rPr>
        <w:t xml:space="preserve">) </w:t>
      </w:r>
    </w:p>
    <w:p w14:paraId="69E1B3AE" w14:textId="77777777" w:rsidR="00293515" w:rsidRDefault="00293515" w:rsidP="00892A23">
      <w:pPr>
        <w:spacing w:line="360" w:lineRule="auto"/>
        <w:jc w:val="both"/>
        <w:rPr>
          <w:rFonts w:ascii="Times New Roman" w:hAnsi="Times New Roman" w:cs="Times New Roman"/>
        </w:rPr>
      </w:pPr>
    </w:p>
    <w:p w14:paraId="08623087" w14:textId="01A44C2A" w:rsidR="002A2B49" w:rsidRPr="00DD144C" w:rsidRDefault="00293515" w:rsidP="002A2B49">
      <w:pPr>
        <w:spacing w:line="360" w:lineRule="auto"/>
        <w:jc w:val="both"/>
        <w:rPr>
          <w:rFonts w:ascii="Times New Roman" w:hAnsi="Times New Roman" w:cs="Times New Roman"/>
          <w:highlight w:val="yellow"/>
        </w:rPr>
      </w:pPr>
      <w:r>
        <w:rPr>
          <w:rFonts w:ascii="Times New Roman" w:hAnsi="Times New Roman" w:cs="Times New Roman"/>
          <w:b/>
          <w:bCs/>
        </w:rPr>
        <w:t>DMR interpretation:</w:t>
      </w:r>
      <w:r w:rsidR="002A2B49">
        <w:rPr>
          <w:rFonts w:ascii="Times New Roman" w:hAnsi="Times New Roman" w:cs="Times New Roman"/>
          <w:b/>
          <w:bCs/>
        </w:rPr>
        <w:t xml:space="preserve"> </w:t>
      </w:r>
      <w:r w:rsidR="00254798" w:rsidRPr="00DD144C">
        <w:rPr>
          <w:rFonts w:ascii="Times New Roman" w:hAnsi="Times New Roman" w:cs="Times New Roman"/>
          <w:highlight w:val="yellow"/>
        </w:rPr>
        <w:t>While we got different outcomes for linear association and DMR analysis, b</w:t>
      </w:r>
      <w:r w:rsidR="002A2B49" w:rsidRPr="00DD144C">
        <w:rPr>
          <w:rFonts w:ascii="Times New Roman" w:hAnsi="Times New Roman" w:cs="Times New Roman"/>
          <w:highlight w:val="yellow"/>
        </w:rPr>
        <w:t xml:space="preserve">oth results were reasonable. Previously, we ran the linear regression to individual CpG sites. In other words, we analyzed every CpG site independently and </w:t>
      </w:r>
      <w:r w:rsidR="00254798" w:rsidRPr="00DD144C">
        <w:rPr>
          <w:rFonts w:ascii="Times New Roman" w:hAnsi="Times New Roman" w:cs="Times New Roman"/>
          <w:highlight w:val="yellow"/>
        </w:rPr>
        <w:t>calculated</w:t>
      </w:r>
      <w:r w:rsidR="002A2B49" w:rsidRPr="00DD144C">
        <w:rPr>
          <w:rFonts w:ascii="Times New Roman" w:hAnsi="Times New Roman" w:cs="Times New Roman"/>
          <w:highlight w:val="yellow"/>
        </w:rPr>
        <w:t xml:space="preserve"> the p-values. Under this situation, we found several CpG sites that had the most significant p-values at chromosome 11, which reference gene was FADS2.</w:t>
      </w:r>
    </w:p>
    <w:p w14:paraId="39EC5B86" w14:textId="77777777" w:rsidR="002A2B49" w:rsidRPr="00DD144C" w:rsidRDefault="002A2B49" w:rsidP="002A2B49">
      <w:pPr>
        <w:spacing w:line="360" w:lineRule="auto"/>
        <w:jc w:val="both"/>
        <w:rPr>
          <w:rFonts w:ascii="Times New Roman" w:hAnsi="Times New Roman" w:cs="Times New Roman"/>
          <w:highlight w:val="yellow"/>
        </w:rPr>
      </w:pPr>
    </w:p>
    <w:p w14:paraId="13EAB84A" w14:textId="345BEB4C" w:rsidR="00293515" w:rsidRPr="002A2B49" w:rsidRDefault="002A2B49" w:rsidP="002A2B49">
      <w:pPr>
        <w:spacing w:line="360" w:lineRule="auto"/>
        <w:jc w:val="both"/>
        <w:rPr>
          <w:rFonts w:ascii="Times New Roman" w:hAnsi="Times New Roman" w:cs="Times New Roman"/>
        </w:rPr>
      </w:pPr>
      <w:r w:rsidRPr="00DD144C">
        <w:rPr>
          <w:rFonts w:ascii="Times New Roman" w:hAnsi="Times New Roman" w:cs="Times New Roman"/>
          <w:highlight w:val="yellow"/>
        </w:rPr>
        <w:t>However, in th</w:t>
      </w:r>
      <w:r w:rsidR="00254798" w:rsidRPr="00DD144C">
        <w:rPr>
          <w:rFonts w:ascii="Times New Roman" w:hAnsi="Times New Roman" w:cs="Times New Roman"/>
          <w:highlight w:val="yellow"/>
        </w:rPr>
        <w:t>e</w:t>
      </w:r>
      <w:r w:rsidRPr="00DD144C">
        <w:rPr>
          <w:rFonts w:ascii="Times New Roman" w:hAnsi="Times New Roman" w:cs="Times New Roman"/>
          <w:highlight w:val="yellow"/>
        </w:rPr>
        <w:t xml:space="preserve"> DMR analysis, we focused on the regions that </w:t>
      </w:r>
      <w:proofErr w:type="gramStart"/>
      <w:r w:rsidRPr="00DD144C">
        <w:rPr>
          <w:rFonts w:ascii="Times New Roman" w:hAnsi="Times New Roman" w:cs="Times New Roman"/>
          <w:highlight w:val="yellow"/>
        </w:rPr>
        <w:t>grouped</w:t>
      </w:r>
      <w:proofErr w:type="gramEnd"/>
      <w:r w:rsidRPr="00DD144C">
        <w:rPr>
          <w:rFonts w:ascii="Times New Roman" w:hAnsi="Times New Roman" w:cs="Times New Roman"/>
          <w:highlight w:val="yellow"/>
        </w:rPr>
        <w:t xml:space="preserve"> nearby CpG sites with similar methylation patterns. It </w:t>
      </w:r>
      <w:proofErr w:type="gramStart"/>
      <w:r w:rsidRPr="00DD144C">
        <w:rPr>
          <w:rFonts w:ascii="Times New Roman" w:hAnsi="Times New Roman" w:cs="Times New Roman"/>
          <w:highlight w:val="yellow"/>
        </w:rPr>
        <w:t>meant</w:t>
      </w:r>
      <w:proofErr w:type="gramEnd"/>
      <w:r w:rsidRPr="00DD144C">
        <w:rPr>
          <w:rFonts w:ascii="Times New Roman" w:hAnsi="Times New Roman" w:cs="Times New Roman"/>
          <w:highlight w:val="yellow"/>
        </w:rPr>
        <w:t xml:space="preserve"> under this region, each CpG site may not extreme significant </w:t>
      </w:r>
      <w:r w:rsidRPr="00DD144C">
        <w:rPr>
          <w:rFonts w:ascii="Times New Roman" w:hAnsi="Times New Roman" w:cs="Times New Roman"/>
          <w:highlight w:val="yellow"/>
        </w:rPr>
        <w:lastRenderedPageBreak/>
        <w:t>itself, but when they combined and acted together, potentially reflecting a more general or coordinated epigenetic regulation.</w:t>
      </w:r>
    </w:p>
    <w:p w14:paraId="06F8D9D1" w14:textId="77777777" w:rsidR="002B3EEC" w:rsidRPr="002B3EEC" w:rsidRDefault="002B3EEC" w:rsidP="00A6266D">
      <w:pPr>
        <w:spacing w:line="360" w:lineRule="auto"/>
        <w:jc w:val="both"/>
        <w:rPr>
          <w:rFonts w:ascii="Times New Roman" w:hAnsi="Times New Roman" w:cs="Times New Roman"/>
          <w:b/>
          <w:bCs/>
        </w:rPr>
      </w:pPr>
    </w:p>
    <w:p w14:paraId="0B1F4ED7" w14:textId="77777777" w:rsidR="00DC6027" w:rsidRDefault="00D77C87" w:rsidP="00A6266D">
      <w:pPr>
        <w:spacing w:line="360" w:lineRule="auto"/>
        <w:jc w:val="both"/>
        <w:rPr>
          <w:rFonts w:ascii="Times New Roman" w:hAnsi="Times New Roman" w:cs="Times New Roman"/>
        </w:rPr>
      </w:pPr>
      <w:r>
        <w:rPr>
          <w:rFonts w:ascii="Times New Roman" w:hAnsi="Times New Roman" w:cs="Times New Roman"/>
          <w:b/>
          <w:bCs/>
        </w:rPr>
        <w:t>Limitation</w:t>
      </w:r>
      <w:r w:rsidR="00F04F81">
        <w:rPr>
          <w:rFonts w:ascii="Times New Roman" w:hAnsi="Times New Roman" w:cs="Times New Roman"/>
          <w:b/>
          <w:bCs/>
        </w:rPr>
        <w:t xml:space="preserve"> / Future work</w:t>
      </w:r>
      <w:r w:rsidR="00541EBC">
        <w:rPr>
          <w:rFonts w:ascii="Times New Roman" w:hAnsi="Times New Roman" w:cs="Times New Roman"/>
          <w:b/>
          <w:bCs/>
        </w:rPr>
        <w:t xml:space="preserve">: </w:t>
      </w:r>
      <w:r>
        <w:rPr>
          <w:rFonts w:ascii="Times New Roman" w:hAnsi="Times New Roman" w:cs="Times New Roman"/>
        </w:rPr>
        <w:t>While</w:t>
      </w:r>
      <w:r w:rsidR="00E971FC">
        <w:rPr>
          <w:rFonts w:ascii="Times New Roman" w:hAnsi="Times New Roman" w:cs="Times New Roman"/>
        </w:rPr>
        <w:t xml:space="preserve"> most of our results </w:t>
      </w:r>
      <w:r w:rsidR="00503B7E">
        <w:rPr>
          <w:rFonts w:ascii="Times New Roman" w:hAnsi="Times New Roman" w:cs="Times New Roman"/>
        </w:rPr>
        <w:t>were</w:t>
      </w:r>
      <w:r w:rsidR="00E971FC">
        <w:rPr>
          <w:rFonts w:ascii="Times New Roman" w:hAnsi="Times New Roman" w:cs="Times New Roman"/>
        </w:rPr>
        <w:t xml:space="preserve"> reliable</w:t>
      </w:r>
      <w:r>
        <w:rPr>
          <w:rFonts w:ascii="Times New Roman" w:hAnsi="Times New Roman" w:cs="Times New Roman"/>
        </w:rPr>
        <w:t>, there</w:t>
      </w:r>
      <w:r w:rsidR="00503B7E">
        <w:rPr>
          <w:rFonts w:ascii="Times New Roman" w:hAnsi="Times New Roman" w:cs="Times New Roman"/>
        </w:rPr>
        <w:t xml:space="preserve"> were</w:t>
      </w:r>
      <w:r>
        <w:rPr>
          <w:rFonts w:ascii="Times New Roman" w:hAnsi="Times New Roman" w:cs="Times New Roman"/>
        </w:rPr>
        <w:t xml:space="preserve"> still some limitations: </w:t>
      </w:r>
      <w:r w:rsidR="00DC6027" w:rsidRPr="00DC6027">
        <w:rPr>
          <w:rFonts w:ascii="Times New Roman" w:hAnsi="Times New Roman" w:cs="Times New Roman"/>
        </w:rPr>
        <w:t>Some of the methylation measurements on the array may be confounded by proximity to SNPs, and cross-</w:t>
      </w:r>
      <w:proofErr w:type="spellStart"/>
      <w:r w:rsidR="00DC6027" w:rsidRPr="00DC6027">
        <w:rPr>
          <w:rFonts w:ascii="Times New Roman" w:hAnsi="Times New Roman" w:cs="Times New Roman"/>
        </w:rPr>
        <w:t>hybridisation</w:t>
      </w:r>
      <w:proofErr w:type="spellEnd"/>
      <w:r w:rsidR="00DC6027" w:rsidRPr="00DC6027">
        <w:rPr>
          <w:rFonts w:ascii="Times New Roman" w:hAnsi="Times New Roman" w:cs="Times New Roman"/>
        </w:rPr>
        <w:t xml:space="preserve"> to other areas of the genome. (cross-</w:t>
      </w:r>
      <w:proofErr w:type="spellStart"/>
      <w:r w:rsidR="00DC6027" w:rsidRPr="00DC6027">
        <w:rPr>
          <w:rFonts w:ascii="Times New Roman" w:hAnsi="Times New Roman" w:cs="Times New Roman"/>
        </w:rPr>
        <w:t>hybridisation</w:t>
      </w:r>
      <w:proofErr w:type="spellEnd"/>
      <w:r w:rsidR="00DC6027" w:rsidRPr="00DC6027">
        <w:rPr>
          <w:rFonts w:ascii="Times New Roman" w:hAnsi="Times New Roman" w:cs="Times New Roman"/>
        </w:rPr>
        <w:t xml:space="preserve"> means in genome study, some probes not only match and detect the targeting DNA sequence, but also match the similar and repeated DNA sequence, which potentially interrupts the DNA signal and leads to inaccurate results)</w:t>
      </w:r>
      <w:r w:rsidR="00DC6027">
        <w:rPr>
          <w:rFonts w:ascii="Times New Roman" w:hAnsi="Times New Roman" w:cs="Times New Roman"/>
        </w:rPr>
        <w:t>.</w:t>
      </w:r>
    </w:p>
    <w:p w14:paraId="2EB4ABFC" w14:textId="77777777" w:rsidR="00DC6027" w:rsidRDefault="00DC6027" w:rsidP="00A6266D">
      <w:pPr>
        <w:spacing w:line="360" w:lineRule="auto"/>
        <w:jc w:val="both"/>
        <w:rPr>
          <w:rFonts w:ascii="Times New Roman" w:hAnsi="Times New Roman" w:cs="Times New Roman"/>
        </w:rPr>
      </w:pPr>
    </w:p>
    <w:p w14:paraId="79E84069" w14:textId="7F544DF7" w:rsidR="00133A52" w:rsidRDefault="00DC6027" w:rsidP="00A6266D">
      <w:pPr>
        <w:spacing w:line="360" w:lineRule="auto"/>
        <w:jc w:val="both"/>
        <w:rPr>
          <w:rFonts w:ascii="Times New Roman" w:hAnsi="Times New Roman" w:cs="Times New Roman"/>
        </w:rPr>
      </w:pPr>
      <w:r>
        <w:rPr>
          <w:rFonts w:ascii="Times New Roman" w:hAnsi="Times New Roman" w:cs="Times New Roman"/>
        </w:rPr>
        <w:t>Another</w:t>
      </w:r>
      <w:r w:rsidR="00F50FB1">
        <w:rPr>
          <w:rFonts w:ascii="Times New Roman" w:hAnsi="Times New Roman" w:cs="Times New Roman"/>
        </w:rPr>
        <w:t xml:space="preserve"> limitation was </w:t>
      </w:r>
      <w:r w:rsidR="00133A52">
        <w:rPr>
          <w:rFonts w:ascii="Times New Roman" w:hAnsi="Times New Roman" w:cs="Times New Roman"/>
        </w:rPr>
        <w:t>DNA methylation data was measured at a later visit as compared to the FA measurement, which could lead to bias</w:t>
      </w:r>
      <w:r w:rsidR="00F50FB1">
        <w:rPr>
          <w:rFonts w:ascii="Times New Roman" w:hAnsi="Times New Roman" w:cs="Times New Roman"/>
        </w:rPr>
        <w:t xml:space="preserve">. To validate our results, the replication study of </w:t>
      </w:r>
      <w:r w:rsidR="009E287E">
        <w:rPr>
          <w:rFonts w:ascii="Times New Roman" w:hAnsi="Times New Roman" w:cs="Times New Roman"/>
        </w:rPr>
        <w:t>a new</w:t>
      </w:r>
      <w:r w:rsidR="00F50FB1">
        <w:rPr>
          <w:rFonts w:ascii="Times New Roman" w:hAnsi="Times New Roman" w:cs="Times New Roman"/>
        </w:rPr>
        <w:t xml:space="preserve"> FA and DNA methylation data was </w:t>
      </w:r>
      <w:r w:rsidR="005370B3">
        <w:rPr>
          <w:rFonts w:ascii="Times New Roman" w:hAnsi="Times New Roman" w:cs="Times New Roman"/>
        </w:rPr>
        <w:t>recommended</w:t>
      </w:r>
      <w:r w:rsidR="00F50FB1">
        <w:rPr>
          <w:rFonts w:ascii="Times New Roman" w:hAnsi="Times New Roman" w:cs="Times New Roman"/>
        </w:rPr>
        <w:t xml:space="preserve">.   </w:t>
      </w:r>
    </w:p>
    <w:p w14:paraId="62303B46" w14:textId="6B093B12" w:rsidR="00E45961" w:rsidRDefault="00E45961" w:rsidP="00A6266D">
      <w:pPr>
        <w:spacing w:line="360" w:lineRule="auto"/>
        <w:jc w:val="both"/>
        <w:rPr>
          <w:rFonts w:ascii="Times New Roman" w:hAnsi="Times New Roman" w:cs="Times New Roman"/>
        </w:rPr>
      </w:pPr>
    </w:p>
    <w:p w14:paraId="1F0F81B6" w14:textId="411EDE04" w:rsidR="00F04F81" w:rsidRPr="006C1751" w:rsidRDefault="00F04F81" w:rsidP="00DC6027">
      <w:pPr>
        <w:spacing w:line="360" w:lineRule="auto"/>
        <w:jc w:val="both"/>
        <w:rPr>
          <w:rFonts w:ascii="Times New Roman" w:hAnsi="Times New Roman" w:cs="Times New Roman"/>
        </w:rPr>
      </w:pPr>
      <w:r>
        <w:rPr>
          <w:rFonts w:ascii="Times New Roman" w:hAnsi="Times New Roman" w:cs="Times New Roman"/>
        </w:rPr>
        <w:t xml:space="preserve">In conclusion, we identified the </w:t>
      </w:r>
      <w:r w:rsidRPr="00F04F81">
        <w:rPr>
          <w:rFonts w:ascii="Times New Roman" w:hAnsi="Times New Roman" w:cs="Times New Roman"/>
        </w:rPr>
        <w:t xml:space="preserve">relationship </w:t>
      </w:r>
      <w:r w:rsidR="00DA1631">
        <w:rPr>
          <w:rFonts w:ascii="Times New Roman" w:hAnsi="Times New Roman" w:cs="Times New Roman"/>
        </w:rPr>
        <w:t xml:space="preserve">between PUFAs </w:t>
      </w:r>
      <w:r w:rsidRPr="00F04F81">
        <w:rPr>
          <w:rFonts w:ascii="Times New Roman" w:hAnsi="Times New Roman" w:cs="Times New Roman"/>
        </w:rPr>
        <w:t xml:space="preserve">and DNA methylation patterns at </w:t>
      </w:r>
      <w:r w:rsidR="00DA1631">
        <w:rPr>
          <w:rFonts w:ascii="Times New Roman" w:hAnsi="Times New Roman" w:cs="Times New Roman"/>
        </w:rPr>
        <w:t>multiple CpG sites. Furthermore, we found the related gene, realizing the gene functions and the potential biological applications.</w:t>
      </w:r>
      <w:r w:rsidR="00DC6027">
        <w:rPr>
          <w:rFonts w:ascii="Times New Roman" w:hAnsi="Times New Roman" w:cs="Times New Roman"/>
        </w:rPr>
        <w:t xml:space="preserve"> </w:t>
      </w:r>
      <w:r w:rsidR="00DC6027" w:rsidRPr="00DC6027">
        <w:rPr>
          <w:rFonts w:ascii="Times New Roman" w:hAnsi="Times New Roman" w:cs="Times New Roman"/>
        </w:rPr>
        <w:t>Future investigation is necessary to</w:t>
      </w:r>
      <w:r w:rsidR="00DC6027">
        <w:rPr>
          <w:rFonts w:ascii="Times New Roman" w:hAnsi="Times New Roman" w:cs="Times New Roman"/>
        </w:rPr>
        <w:t xml:space="preserve"> </w:t>
      </w:r>
      <w:r w:rsidR="00DC6027" w:rsidRPr="00DC6027">
        <w:rPr>
          <w:rFonts w:ascii="Times New Roman" w:hAnsi="Times New Roman" w:cs="Times New Roman"/>
        </w:rPr>
        <w:t>remove the confounding nearby SNPs and do the replication studies.</w:t>
      </w:r>
    </w:p>
    <w:p w14:paraId="66949E36" w14:textId="77777777" w:rsidR="00E45961" w:rsidRDefault="00E45961" w:rsidP="00A6266D">
      <w:pPr>
        <w:spacing w:line="360" w:lineRule="auto"/>
        <w:jc w:val="both"/>
        <w:rPr>
          <w:rFonts w:ascii="Times New Roman" w:hAnsi="Times New Roman" w:cs="Times New Roman"/>
          <w:b/>
          <w:bCs/>
        </w:rPr>
      </w:pPr>
    </w:p>
    <w:p w14:paraId="370BE4AE" w14:textId="77777777" w:rsidR="00E45961" w:rsidRPr="00E45961" w:rsidRDefault="00E45961" w:rsidP="00A6266D">
      <w:pPr>
        <w:spacing w:line="360" w:lineRule="auto"/>
        <w:jc w:val="both"/>
        <w:rPr>
          <w:rFonts w:ascii="Times New Roman" w:hAnsi="Times New Roman" w:cs="Times New Roman"/>
          <w:b/>
          <w:bCs/>
        </w:rPr>
      </w:pPr>
    </w:p>
    <w:p w14:paraId="7184B676" w14:textId="77777777" w:rsidR="00204AFE" w:rsidRPr="00204AFE" w:rsidRDefault="00204AFE" w:rsidP="00A6266D">
      <w:pPr>
        <w:spacing w:line="360" w:lineRule="auto"/>
        <w:jc w:val="both"/>
        <w:rPr>
          <w:rFonts w:ascii="Times New Roman" w:hAnsi="Times New Roman" w:cs="Times New Roman"/>
        </w:rPr>
      </w:pPr>
    </w:p>
    <w:p w14:paraId="1993F502" w14:textId="77777777" w:rsidR="00204AFE" w:rsidRDefault="00204AFE" w:rsidP="00A6266D">
      <w:pPr>
        <w:spacing w:line="360" w:lineRule="auto"/>
        <w:jc w:val="both"/>
        <w:rPr>
          <w:rFonts w:ascii="Times New Roman" w:hAnsi="Times New Roman" w:cs="Times New Roman"/>
        </w:rPr>
      </w:pPr>
    </w:p>
    <w:p w14:paraId="43514DFA" w14:textId="796077C5" w:rsidR="00973C2C" w:rsidRDefault="00973C2C">
      <w:pPr>
        <w:rPr>
          <w:rFonts w:ascii="Times New Roman" w:hAnsi="Times New Roman" w:cs="Times New Roman"/>
        </w:rPr>
      </w:pPr>
    </w:p>
    <w:p w14:paraId="7B9F3EDF" w14:textId="77777777" w:rsidR="00DC6027" w:rsidRDefault="00DC6027" w:rsidP="00A6266D">
      <w:pPr>
        <w:spacing w:line="360" w:lineRule="auto"/>
        <w:jc w:val="both"/>
        <w:rPr>
          <w:rFonts w:ascii="Times New Roman" w:hAnsi="Times New Roman" w:cs="Times New Roman"/>
          <w:b/>
          <w:bCs/>
          <w:sz w:val="40"/>
          <w:szCs w:val="40"/>
        </w:rPr>
      </w:pPr>
    </w:p>
    <w:p w14:paraId="407989F9" w14:textId="77777777" w:rsidR="00DC6027" w:rsidRDefault="00DC6027" w:rsidP="00A6266D">
      <w:pPr>
        <w:spacing w:line="360" w:lineRule="auto"/>
        <w:jc w:val="both"/>
        <w:rPr>
          <w:rFonts w:ascii="Times New Roman" w:hAnsi="Times New Roman" w:cs="Times New Roman"/>
          <w:b/>
          <w:bCs/>
          <w:sz w:val="40"/>
          <w:szCs w:val="40"/>
        </w:rPr>
      </w:pPr>
    </w:p>
    <w:p w14:paraId="5F4955F7" w14:textId="273BE980" w:rsidR="00973C2C" w:rsidRDefault="00973C2C" w:rsidP="00A6266D">
      <w:pPr>
        <w:spacing w:line="360" w:lineRule="auto"/>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References </w:t>
      </w:r>
    </w:p>
    <w:p w14:paraId="7C5174D0" w14:textId="3454DECF" w:rsidR="00973C2C" w:rsidRDefault="00895B00" w:rsidP="00973C2C">
      <w:pPr>
        <w:spacing w:line="360" w:lineRule="auto"/>
        <w:jc w:val="both"/>
        <w:rPr>
          <w:rFonts w:ascii="Times New Roman" w:hAnsi="Times New Roman" w:cs="Times New Roman"/>
        </w:rPr>
      </w:pPr>
      <w:r>
        <w:rPr>
          <w:rFonts w:ascii="Times New Roman" w:hAnsi="Times New Roman" w:cs="Times New Roman"/>
        </w:rPr>
        <w:t xml:space="preserve">Lindsay </w:t>
      </w:r>
      <w:proofErr w:type="spellStart"/>
      <w:proofErr w:type="gramStart"/>
      <w:r>
        <w:rPr>
          <w:rFonts w:ascii="Times New Roman" w:hAnsi="Times New Roman" w:cs="Times New Roman"/>
        </w:rPr>
        <w:t>M.Reynolds</w:t>
      </w:r>
      <w:proofErr w:type="spellEnd"/>
      <w:proofErr w:type="gramEnd"/>
      <w:r>
        <w:rPr>
          <w:rFonts w:ascii="Times New Roman" w:hAnsi="Times New Roman" w:cs="Times New Roman"/>
        </w:rPr>
        <w:t xml:space="preserve">, Ma Wan, </w:t>
      </w:r>
      <w:proofErr w:type="spellStart"/>
      <w:r>
        <w:rPr>
          <w:rFonts w:ascii="Times New Roman" w:hAnsi="Times New Roman" w:cs="Times New Roman"/>
        </w:rPr>
        <w:t>Jingzhong</w:t>
      </w:r>
      <w:proofErr w:type="spellEnd"/>
      <w:r>
        <w:rPr>
          <w:rFonts w:ascii="Times New Roman" w:hAnsi="Times New Roman" w:cs="Times New Roman"/>
        </w:rPr>
        <w:t xml:space="preserve"> Ding, et al.</w:t>
      </w:r>
      <w:r>
        <w:rPr>
          <w:rFonts w:ascii="Times New Roman" w:hAnsi="Times New Roman" w:cs="Times New Roman"/>
          <w:i/>
          <w:iCs/>
        </w:rPr>
        <w:t xml:space="preserve"> </w:t>
      </w:r>
      <w:r w:rsidR="00973C2C" w:rsidRPr="00973C2C">
        <w:rPr>
          <w:rFonts w:ascii="Times New Roman" w:hAnsi="Times New Roman" w:cs="Times New Roman"/>
          <w:i/>
          <w:iCs/>
        </w:rPr>
        <w:t>DNA Methylation of the Aryl Hydrocarbon Receptor Repressor Associations With Cigarette Smoking and Subclinical Atherosclerosis</w:t>
      </w:r>
      <w:r w:rsidR="00973C2C">
        <w:rPr>
          <w:rFonts w:ascii="Times New Roman" w:hAnsi="Times New Roman" w:cs="Times New Roman"/>
          <w:i/>
          <w:iCs/>
        </w:rPr>
        <w:t xml:space="preserve">. </w:t>
      </w:r>
      <w:r w:rsidR="00973C2C">
        <w:rPr>
          <w:rFonts w:ascii="Times New Roman" w:hAnsi="Times New Roman" w:cs="Times New Roman"/>
        </w:rPr>
        <w:t>(2015)</w:t>
      </w:r>
      <w:r w:rsidR="00973C2C">
        <w:rPr>
          <w:rFonts w:ascii="Times New Roman" w:hAnsi="Times New Roman" w:cs="Times New Roman"/>
          <w:i/>
          <w:iCs/>
        </w:rPr>
        <w:t xml:space="preserve"> </w:t>
      </w:r>
      <w:r w:rsidR="00973C2C" w:rsidRPr="00973C2C">
        <w:rPr>
          <w:rFonts w:ascii="Times New Roman" w:hAnsi="Times New Roman" w:cs="Times New Roman"/>
          <w:b/>
          <w:bCs/>
        </w:rPr>
        <w:t>AHA Journals</w:t>
      </w:r>
      <w:r w:rsidR="00973C2C">
        <w:rPr>
          <w:rFonts w:ascii="Times New Roman" w:hAnsi="Times New Roman" w:cs="Times New Roman"/>
        </w:rPr>
        <w:t xml:space="preserve">. </w:t>
      </w:r>
    </w:p>
    <w:p w14:paraId="286815CC" w14:textId="15DBDFAD" w:rsidR="00973C2C" w:rsidRDefault="00973C2C" w:rsidP="00973C2C">
      <w:pPr>
        <w:spacing w:line="360" w:lineRule="auto"/>
        <w:jc w:val="both"/>
        <w:rPr>
          <w:rFonts w:ascii="Times New Roman" w:hAnsi="Times New Roman" w:cs="Times New Roman"/>
        </w:rPr>
      </w:pPr>
      <w:hyperlink r:id="rId15" w:history="1">
        <w:r w:rsidRPr="00E12367">
          <w:rPr>
            <w:rStyle w:val="Hyperlink"/>
            <w:rFonts w:ascii="Times New Roman" w:hAnsi="Times New Roman" w:cs="Times New Roman"/>
          </w:rPr>
          <w:t>https://www.ahajournals.org/doi/10.1161/CIRCGENETICS.115.001097?url_ver=Z39.88-2003&amp;rfr_id=ori:rid:crossref.org&amp;rfr_dat=cr_pub%20%200pubmed</w:t>
        </w:r>
      </w:hyperlink>
      <w:r>
        <w:rPr>
          <w:rFonts w:ascii="Times New Roman" w:hAnsi="Times New Roman" w:cs="Times New Roman"/>
        </w:rPr>
        <w:t xml:space="preserve"> </w:t>
      </w:r>
    </w:p>
    <w:p w14:paraId="0A950C56" w14:textId="77777777" w:rsidR="00294011" w:rsidRDefault="00294011" w:rsidP="00973C2C">
      <w:pPr>
        <w:spacing w:line="360" w:lineRule="auto"/>
        <w:jc w:val="both"/>
        <w:rPr>
          <w:rFonts w:ascii="Times New Roman" w:hAnsi="Times New Roman" w:cs="Times New Roman"/>
        </w:rPr>
      </w:pPr>
    </w:p>
    <w:p w14:paraId="557BDC6A" w14:textId="11BAEB29" w:rsidR="00294011" w:rsidRDefault="00294011" w:rsidP="00973C2C">
      <w:pPr>
        <w:spacing w:line="360" w:lineRule="auto"/>
        <w:jc w:val="both"/>
        <w:rPr>
          <w:rFonts w:ascii="Times New Roman" w:hAnsi="Times New Roman" w:cs="Times New Roman"/>
        </w:rPr>
      </w:pPr>
      <w:r>
        <w:rPr>
          <w:rFonts w:ascii="Times New Roman" w:hAnsi="Times New Roman" w:cs="Times New Roman"/>
        </w:rPr>
        <w:t xml:space="preserve">Tim Peters. </w:t>
      </w:r>
      <w:proofErr w:type="spellStart"/>
      <w:r w:rsidRPr="00294011">
        <w:rPr>
          <w:rFonts w:ascii="Times New Roman" w:hAnsi="Times New Roman" w:cs="Times New Roman"/>
          <w:i/>
          <w:iCs/>
        </w:rPr>
        <w:t>DMRcate</w:t>
      </w:r>
      <w:proofErr w:type="spellEnd"/>
      <w:r>
        <w:rPr>
          <w:rFonts w:ascii="Times New Roman" w:hAnsi="Times New Roman" w:cs="Times New Roman"/>
        </w:rPr>
        <w:t xml:space="preserve">. (2024) </w:t>
      </w:r>
      <w:r w:rsidRPr="00294011">
        <w:rPr>
          <w:rFonts w:ascii="Times New Roman" w:hAnsi="Times New Roman" w:cs="Times New Roman"/>
          <w:b/>
          <w:bCs/>
        </w:rPr>
        <w:t>Bioconductor</w:t>
      </w:r>
      <w:r>
        <w:rPr>
          <w:rFonts w:ascii="Times New Roman" w:hAnsi="Times New Roman" w:cs="Times New Roman"/>
        </w:rPr>
        <w:t xml:space="preserve">. </w:t>
      </w:r>
    </w:p>
    <w:p w14:paraId="0A7DE6D5" w14:textId="3F9D5F1E" w:rsidR="00294011" w:rsidRDefault="00294011" w:rsidP="00973C2C">
      <w:pPr>
        <w:spacing w:line="360" w:lineRule="auto"/>
        <w:jc w:val="both"/>
        <w:rPr>
          <w:rFonts w:ascii="Times New Roman" w:hAnsi="Times New Roman" w:cs="Times New Roman"/>
        </w:rPr>
      </w:pPr>
      <w:hyperlink r:id="rId16" w:history="1">
        <w:r w:rsidRPr="00224C08">
          <w:rPr>
            <w:rStyle w:val="Hyperlink"/>
            <w:rFonts w:ascii="Times New Roman" w:hAnsi="Times New Roman" w:cs="Times New Roman"/>
          </w:rPr>
          <w:t>https://bioconductor.org/packages/release/bioc/html/DMRcate.html</w:t>
        </w:r>
      </w:hyperlink>
      <w:r>
        <w:rPr>
          <w:rFonts w:ascii="Times New Roman" w:hAnsi="Times New Roman" w:cs="Times New Roman"/>
        </w:rPr>
        <w:t xml:space="preserve"> </w:t>
      </w:r>
    </w:p>
    <w:p w14:paraId="7B8584D6" w14:textId="77777777" w:rsidR="00886790" w:rsidRDefault="00886790" w:rsidP="00973C2C">
      <w:pPr>
        <w:spacing w:line="360" w:lineRule="auto"/>
        <w:jc w:val="both"/>
        <w:rPr>
          <w:rFonts w:ascii="Times New Roman" w:hAnsi="Times New Roman" w:cs="Times New Roman"/>
        </w:rPr>
      </w:pPr>
    </w:p>
    <w:p w14:paraId="32D263F2" w14:textId="0B983751" w:rsidR="00886790" w:rsidRDefault="00886790" w:rsidP="00973C2C">
      <w:pPr>
        <w:spacing w:line="360" w:lineRule="auto"/>
        <w:jc w:val="both"/>
        <w:rPr>
          <w:rFonts w:ascii="Times New Roman" w:hAnsi="Times New Roman" w:cs="Times New Roman"/>
        </w:rPr>
      </w:pPr>
      <w:r>
        <w:rPr>
          <w:rFonts w:ascii="Times New Roman" w:hAnsi="Times New Roman" w:cs="Times New Roman"/>
        </w:rPr>
        <w:t xml:space="preserve">Kasper Daniel Hansen. </w:t>
      </w:r>
      <w:r w:rsidRPr="00886790">
        <w:rPr>
          <w:rFonts w:ascii="Times New Roman" w:hAnsi="Times New Roman" w:cs="Times New Roman"/>
          <w:i/>
          <w:iCs/>
        </w:rPr>
        <w:t>IlluminaHumanMethylation450kanno.ilmn</w:t>
      </w:r>
      <w:proofErr w:type="gramStart"/>
      <w:r w:rsidRPr="00886790">
        <w:rPr>
          <w:rFonts w:ascii="Times New Roman" w:hAnsi="Times New Roman" w:cs="Times New Roman"/>
          <w:i/>
          <w:iCs/>
        </w:rPr>
        <w:t>12.hg</w:t>
      </w:r>
      <w:proofErr w:type="gramEnd"/>
      <w:r w:rsidRPr="00886790">
        <w:rPr>
          <w:rFonts w:ascii="Times New Roman" w:hAnsi="Times New Roman" w:cs="Times New Roman"/>
          <w:i/>
          <w:iCs/>
        </w:rPr>
        <w:t>19</w:t>
      </w:r>
      <w:r w:rsidRPr="00886790">
        <w:rPr>
          <w:rFonts w:ascii="Times New Roman" w:hAnsi="Times New Roman" w:cs="Times New Roman"/>
        </w:rPr>
        <w:t xml:space="preserve"> </w:t>
      </w:r>
      <w:r>
        <w:rPr>
          <w:rFonts w:ascii="Times New Roman" w:hAnsi="Times New Roman" w:cs="Times New Roman"/>
        </w:rPr>
        <w:t>(2024)</w:t>
      </w:r>
    </w:p>
    <w:p w14:paraId="3A23D7F0" w14:textId="098B90E7" w:rsidR="00886790" w:rsidRDefault="00886790" w:rsidP="00973C2C">
      <w:pPr>
        <w:spacing w:line="360" w:lineRule="auto"/>
        <w:jc w:val="both"/>
        <w:rPr>
          <w:rFonts w:ascii="Times New Roman" w:hAnsi="Times New Roman" w:cs="Times New Roman"/>
        </w:rPr>
      </w:pPr>
      <w:hyperlink r:id="rId17" w:history="1">
        <w:r w:rsidRPr="006903D8">
          <w:rPr>
            <w:rStyle w:val="Hyperlink"/>
            <w:rFonts w:ascii="Times New Roman" w:hAnsi="Times New Roman" w:cs="Times New Roman"/>
          </w:rPr>
          <w:t>https://bioconductor.org/packages/release/data/annotation/html/IlluminaHumanMethylation450kanno.ilmn12.hg19.html</w:t>
        </w:r>
      </w:hyperlink>
      <w:r>
        <w:rPr>
          <w:rFonts w:ascii="Times New Roman" w:hAnsi="Times New Roman" w:cs="Times New Roman"/>
        </w:rPr>
        <w:t xml:space="preserve"> </w:t>
      </w:r>
    </w:p>
    <w:p w14:paraId="331687FC" w14:textId="77777777" w:rsidR="00E9156D" w:rsidRDefault="00E9156D" w:rsidP="00973C2C">
      <w:pPr>
        <w:spacing w:line="360" w:lineRule="auto"/>
        <w:jc w:val="both"/>
        <w:rPr>
          <w:rFonts w:ascii="Times New Roman" w:hAnsi="Times New Roman" w:cs="Times New Roman"/>
        </w:rPr>
      </w:pPr>
    </w:p>
    <w:p w14:paraId="72CF41AF" w14:textId="763D128F" w:rsidR="00E9156D" w:rsidRDefault="00E9156D" w:rsidP="00973C2C">
      <w:pPr>
        <w:spacing w:line="360" w:lineRule="auto"/>
        <w:jc w:val="both"/>
        <w:rPr>
          <w:rFonts w:ascii="Times New Roman" w:hAnsi="Times New Roman" w:cs="Times New Roman"/>
          <w:b/>
          <w:bCs/>
        </w:rPr>
      </w:pPr>
      <w:proofErr w:type="spellStart"/>
      <w:r>
        <w:rPr>
          <w:rFonts w:ascii="Times New Roman" w:hAnsi="Times New Roman" w:cs="Times New Roman"/>
          <w:b/>
          <w:bCs/>
        </w:rPr>
        <w:t>GeneCards</w:t>
      </w:r>
      <w:proofErr w:type="spellEnd"/>
      <w:r>
        <w:rPr>
          <w:rFonts w:ascii="Times New Roman" w:hAnsi="Times New Roman" w:cs="Times New Roman"/>
          <w:b/>
          <w:bCs/>
        </w:rPr>
        <w:t xml:space="preserve">. </w:t>
      </w:r>
    </w:p>
    <w:p w14:paraId="6DFA7858" w14:textId="0ECB19D3" w:rsidR="00E9156D" w:rsidRDefault="00E9156D" w:rsidP="00973C2C">
      <w:pPr>
        <w:spacing w:line="360" w:lineRule="auto"/>
        <w:jc w:val="both"/>
        <w:rPr>
          <w:rFonts w:ascii="Times New Roman" w:hAnsi="Times New Roman" w:cs="Times New Roman"/>
        </w:rPr>
      </w:pPr>
      <w:hyperlink r:id="rId18" w:history="1">
        <w:r w:rsidRPr="00B62F6E">
          <w:rPr>
            <w:rStyle w:val="Hyperlink"/>
            <w:rFonts w:ascii="Times New Roman" w:hAnsi="Times New Roman" w:cs="Times New Roman"/>
          </w:rPr>
          <w:t>https://www.genecards.org/cgi-bin/carddisp.pl?gene=FADS2</w:t>
        </w:r>
      </w:hyperlink>
      <w:r>
        <w:rPr>
          <w:rFonts w:ascii="Times New Roman" w:hAnsi="Times New Roman" w:cs="Times New Roman"/>
        </w:rPr>
        <w:t xml:space="preserve"> </w:t>
      </w:r>
    </w:p>
    <w:p w14:paraId="2784E029" w14:textId="77777777" w:rsidR="00450072" w:rsidRDefault="00450072" w:rsidP="00973C2C">
      <w:pPr>
        <w:spacing w:line="360" w:lineRule="auto"/>
        <w:jc w:val="both"/>
        <w:rPr>
          <w:rFonts w:ascii="Times New Roman" w:hAnsi="Times New Roman" w:cs="Times New Roman"/>
        </w:rPr>
      </w:pPr>
    </w:p>
    <w:p w14:paraId="0365E4C0" w14:textId="585199D5" w:rsidR="00450072" w:rsidRDefault="00450072" w:rsidP="00973C2C">
      <w:pPr>
        <w:spacing w:line="360" w:lineRule="auto"/>
        <w:jc w:val="both"/>
        <w:rPr>
          <w:rFonts w:ascii="Times New Roman" w:hAnsi="Times New Roman" w:cs="Times New Roman"/>
          <w:b/>
          <w:bCs/>
        </w:rPr>
      </w:pPr>
      <w:r>
        <w:rPr>
          <w:rFonts w:ascii="Times New Roman" w:hAnsi="Times New Roman" w:cs="Times New Roman"/>
        </w:rPr>
        <w:t xml:space="preserve">Stephen D. Turner. </w:t>
      </w:r>
      <w:r>
        <w:rPr>
          <w:rFonts w:ascii="Times New Roman" w:hAnsi="Times New Roman" w:cs="Times New Roman"/>
          <w:i/>
          <w:iCs/>
        </w:rPr>
        <w:t xml:space="preserve">Intro to the </w:t>
      </w:r>
      <w:proofErr w:type="spellStart"/>
      <w:r>
        <w:rPr>
          <w:rFonts w:ascii="Times New Roman" w:hAnsi="Times New Roman" w:cs="Times New Roman"/>
          <w:i/>
          <w:iCs/>
        </w:rPr>
        <w:t>qqman</w:t>
      </w:r>
      <w:proofErr w:type="spellEnd"/>
      <w:r>
        <w:rPr>
          <w:rFonts w:ascii="Times New Roman" w:hAnsi="Times New Roman" w:cs="Times New Roman"/>
          <w:i/>
          <w:iCs/>
        </w:rPr>
        <w:t xml:space="preserve"> package. </w:t>
      </w:r>
      <w:r>
        <w:rPr>
          <w:rFonts w:ascii="Times New Roman" w:hAnsi="Times New Roman" w:cs="Times New Roman"/>
        </w:rPr>
        <w:t xml:space="preserve">(2023). </w:t>
      </w:r>
      <w:r>
        <w:rPr>
          <w:rFonts w:ascii="Times New Roman" w:hAnsi="Times New Roman" w:cs="Times New Roman"/>
          <w:b/>
          <w:bCs/>
        </w:rPr>
        <w:t>CRAN.R-Project.</w:t>
      </w:r>
    </w:p>
    <w:p w14:paraId="5F7CC6E8" w14:textId="40313FA5" w:rsidR="00450072" w:rsidRPr="00450072" w:rsidRDefault="00450072" w:rsidP="00973C2C">
      <w:pPr>
        <w:spacing w:line="360" w:lineRule="auto"/>
        <w:jc w:val="both"/>
        <w:rPr>
          <w:rFonts w:ascii="Times New Roman" w:hAnsi="Times New Roman" w:cs="Times New Roman"/>
        </w:rPr>
      </w:pPr>
      <w:hyperlink r:id="rId19" w:history="1">
        <w:r w:rsidRPr="00C75447">
          <w:rPr>
            <w:rStyle w:val="Hyperlink"/>
            <w:rFonts w:ascii="Times New Roman" w:hAnsi="Times New Roman" w:cs="Times New Roman"/>
          </w:rPr>
          <w:t>https://cran.r-project.org/web/packages/qqman/vignettes/qqman.html</w:t>
        </w:r>
      </w:hyperlink>
      <w:r>
        <w:rPr>
          <w:rFonts w:ascii="Times New Roman" w:hAnsi="Times New Roman" w:cs="Times New Roman"/>
        </w:rPr>
        <w:t xml:space="preserve"> </w:t>
      </w:r>
    </w:p>
    <w:p w14:paraId="500BAF1D" w14:textId="35BCE3AA" w:rsidR="00973C2C" w:rsidRPr="00BD6F71" w:rsidRDefault="00973C2C" w:rsidP="00A6266D">
      <w:pPr>
        <w:spacing w:line="360" w:lineRule="auto"/>
        <w:jc w:val="both"/>
        <w:rPr>
          <w:rFonts w:ascii="Times New Roman" w:hAnsi="Times New Roman" w:cs="Times New Roman"/>
          <w:color w:val="FF0000"/>
        </w:rPr>
      </w:pPr>
    </w:p>
    <w:sectPr w:rsidR="00973C2C" w:rsidRPr="00BD6F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Weihong Tang" w:date="2024-06-11T12:18:00Z" w:initials="WT">
    <w:p w14:paraId="027E05D8" w14:textId="4430E016" w:rsidR="00A0581A" w:rsidRDefault="00A0581A">
      <w:pPr>
        <w:pStyle w:val="CommentText"/>
      </w:pPr>
      <w:r>
        <w:rPr>
          <w:rStyle w:val="CommentReference"/>
        </w:rPr>
        <w:annotationRef/>
      </w:r>
      <w:r>
        <w:t>It would be informative to say if this is a cross-sectional analysis.</w:t>
      </w:r>
    </w:p>
  </w:comment>
  <w:comment w:id="2" w:author="Weihong Tang" w:date="2024-06-11T12:16:00Z" w:initials="WT">
    <w:p w14:paraId="44587B43" w14:textId="66E70508" w:rsidR="00A0581A" w:rsidRDefault="00A0581A">
      <w:pPr>
        <w:pStyle w:val="CommentText"/>
      </w:pPr>
      <w:r>
        <w:rPr>
          <w:rStyle w:val="CommentReference"/>
        </w:rPr>
        <w:annotationRef/>
      </w:r>
      <w:r>
        <w:t>On what data?</w:t>
      </w:r>
      <w:r w:rsidR="00E66D93">
        <w:t xml:space="preserve"> Methylation data?</w:t>
      </w:r>
    </w:p>
  </w:comment>
  <w:comment w:id="3" w:author="Weihong Tang" w:date="2024-06-11T12:17:00Z" w:initials="WT">
    <w:p w14:paraId="74E141AE" w14:textId="52CFA1C6" w:rsidR="00A0581A" w:rsidRDefault="00A0581A">
      <w:pPr>
        <w:pStyle w:val="CommentText"/>
      </w:pPr>
      <w:r>
        <w:rPr>
          <w:rStyle w:val="CommentReference"/>
        </w:rPr>
        <w:annotationRef/>
      </w:r>
      <w:r>
        <w:t>Are these significant too?</w:t>
      </w:r>
    </w:p>
  </w:comment>
  <w:comment w:id="4" w:author="Weihong Tang" w:date="2024-06-11T12:24:00Z" w:initials="WT">
    <w:p w14:paraId="29DE0379" w14:textId="2B75C1F4" w:rsidR="00583544" w:rsidRDefault="00583544">
      <w:pPr>
        <w:pStyle w:val="CommentText"/>
      </w:pPr>
      <w:r>
        <w:rPr>
          <w:rStyle w:val="CommentReference"/>
        </w:rPr>
        <w:annotationRef/>
      </w:r>
      <w:r>
        <w:t xml:space="preserve">You need to explain if the samples for fatty acids and DNA methylation data were from the </w:t>
      </w:r>
      <w:r w:rsidR="00BF3282">
        <w:t xml:space="preserve">same </w:t>
      </w:r>
      <w:r>
        <w:t xml:space="preserve">visit in MESA and implications of it on </w:t>
      </w:r>
      <w:r w:rsidR="00BF3282">
        <w:t>the interpretation of your</w:t>
      </w:r>
      <w:r w:rsidR="00E66D93">
        <w:t xml:space="preserve"> results</w:t>
      </w:r>
      <w:r w:rsidR="00BF3282">
        <w:t xml:space="preserve"> (ie which one is the cause and outcome)</w:t>
      </w:r>
    </w:p>
  </w:comment>
  <w:comment w:id="6" w:author="Weihong Tang" w:date="2024-06-11T12:25:00Z" w:initials="WT">
    <w:p w14:paraId="542E9CF0" w14:textId="660FA157" w:rsidR="00583544" w:rsidRDefault="00583544">
      <w:pPr>
        <w:pStyle w:val="CommentText"/>
      </w:pPr>
      <w:r>
        <w:rPr>
          <w:rStyle w:val="CommentReference"/>
        </w:rPr>
        <w:annotationRef/>
      </w:r>
      <w:r>
        <w:t>You need to list additional covariates you adjusted for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27E05D8" w15:done="1"/>
  <w15:commentEx w15:paraId="44587B43" w15:done="1"/>
  <w15:commentEx w15:paraId="74E141AE" w15:done="1"/>
  <w15:commentEx w15:paraId="29DE0379" w15:done="1"/>
  <w15:commentEx w15:paraId="542E9CF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27E05D8" w16cid:durableId="53502781"/>
  <w16cid:commentId w16cid:paraId="44587B43" w16cid:durableId="5194734B"/>
  <w16cid:commentId w16cid:paraId="74E141AE" w16cid:durableId="76938608"/>
  <w16cid:commentId w16cid:paraId="29DE0379" w16cid:durableId="7BCA1CCA"/>
  <w16cid:commentId w16cid:paraId="542E9CF0" w16cid:durableId="2798D7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617D99"/>
    <w:multiLevelType w:val="multilevel"/>
    <w:tmpl w:val="5852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83870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eihong Tang">
    <w15:presenceInfo w15:providerId="None" w15:userId="Weihong Tang"/>
  </w15:person>
  <w15:person w15:author="Xizhi Xu">
    <w15:presenceInfo w15:providerId="Windows Live" w15:userId="7f3586c85d64ab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66D"/>
    <w:rsid w:val="000046D0"/>
    <w:rsid w:val="00055054"/>
    <w:rsid w:val="00067207"/>
    <w:rsid w:val="000709B1"/>
    <w:rsid w:val="00091C8A"/>
    <w:rsid w:val="000963B0"/>
    <w:rsid w:val="000B122C"/>
    <w:rsid w:val="000C4868"/>
    <w:rsid w:val="000D2FC6"/>
    <w:rsid w:val="000D35E1"/>
    <w:rsid w:val="000E26E8"/>
    <w:rsid w:val="000F2DA0"/>
    <w:rsid w:val="001123AA"/>
    <w:rsid w:val="00114878"/>
    <w:rsid w:val="00117D55"/>
    <w:rsid w:val="00133A52"/>
    <w:rsid w:val="00133E7B"/>
    <w:rsid w:val="001474C0"/>
    <w:rsid w:val="00154F42"/>
    <w:rsid w:val="001642B5"/>
    <w:rsid w:val="00170961"/>
    <w:rsid w:val="00191855"/>
    <w:rsid w:val="00191F6B"/>
    <w:rsid w:val="001C2773"/>
    <w:rsid w:val="001D0093"/>
    <w:rsid w:val="001D1EBA"/>
    <w:rsid w:val="001D22EA"/>
    <w:rsid w:val="00204AFE"/>
    <w:rsid w:val="00205B3C"/>
    <w:rsid w:val="002069C8"/>
    <w:rsid w:val="002151A1"/>
    <w:rsid w:val="00232ACE"/>
    <w:rsid w:val="002341CD"/>
    <w:rsid w:val="0024572E"/>
    <w:rsid w:val="002506CA"/>
    <w:rsid w:val="00252673"/>
    <w:rsid w:val="00254798"/>
    <w:rsid w:val="00293515"/>
    <w:rsid w:val="00293F78"/>
    <w:rsid w:val="00293FE8"/>
    <w:rsid w:val="00294011"/>
    <w:rsid w:val="002A2B49"/>
    <w:rsid w:val="002A7E24"/>
    <w:rsid w:val="002B3EEC"/>
    <w:rsid w:val="00306EE7"/>
    <w:rsid w:val="00310604"/>
    <w:rsid w:val="003115F6"/>
    <w:rsid w:val="003131E6"/>
    <w:rsid w:val="00317AF0"/>
    <w:rsid w:val="00330EF0"/>
    <w:rsid w:val="003324B8"/>
    <w:rsid w:val="0033557E"/>
    <w:rsid w:val="00342F51"/>
    <w:rsid w:val="003532E2"/>
    <w:rsid w:val="003568F0"/>
    <w:rsid w:val="00393E01"/>
    <w:rsid w:val="003E1E99"/>
    <w:rsid w:val="003E7AAE"/>
    <w:rsid w:val="003F0434"/>
    <w:rsid w:val="0043016D"/>
    <w:rsid w:val="00430429"/>
    <w:rsid w:val="0043093C"/>
    <w:rsid w:val="004418AE"/>
    <w:rsid w:val="00446753"/>
    <w:rsid w:val="00450072"/>
    <w:rsid w:val="00485B04"/>
    <w:rsid w:val="00491283"/>
    <w:rsid w:val="004A0B45"/>
    <w:rsid w:val="004B2D12"/>
    <w:rsid w:val="004E0C5E"/>
    <w:rsid w:val="004F306C"/>
    <w:rsid w:val="004F7BB7"/>
    <w:rsid w:val="00503B7E"/>
    <w:rsid w:val="00506EE9"/>
    <w:rsid w:val="00510171"/>
    <w:rsid w:val="005115C5"/>
    <w:rsid w:val="00512519"/>
    <w:rsid w:val="005140CB"/>
    <w:rsid w:val="00520E60"/>
    <w:rsid w:val="00527CE4"/>
    <w:rsid w:val="00532B62"/>
    <w:rsid w:val="00535C90"/>
    <w:rsid w:val="00535D0F"/>
    <w:rsid w:val="005370B3"/>
    <w:rsid w:val="00537E5B"/>
    <w:rsid w:val="005416A9"/>
    <w:rsid w:val="00541EBC"/>
    <w:rsid w:val="00565DD1"/>
    <w:rsid w:val="00583544"/>
    <w:rsid w:val="005C4142"/>
    <w:rsid w:val="005F5662"/>
    <w:rsid w:val="005F722E"/>
    <w:rsid w:val="0060006F"/>
    <w:rsid w:val="006012F5"/>
    <w:rsid w:val="00613364"/>
    <w:rsid w:val="006177DF"/>
    <w:rsid w:val="00623CD2"/>
    <w:rsid w:val="00625E70"/>
    <w:rsid w:val="006265F3"/>
    <w:rsid w:val="0064665D"/>
    <w:rsid w:val="00650C88"/>
    <w:rsid w:val="00657A0A"/>
    <w:rsid w:val="00676FB3"/>
    <w:rsid w:val="0069036C"/>
    <w:rsid w:val="006C1469"/>
    <w:rsid w:val="006C1751"/>
    <w:rsid w:val="006D040E"/>
    <w:rsid w:val="006E0E4C"/>
    <w:rsid w:val="007063AC"/>
    <w:rsid w:val="00714ED8"/>
    <w:rsid w:val="007478B6"/>
    <w:rsid w:val="007574CD"/>
    <w:rsid w:val="007621CF"/>
    <w:rsid w:val="007647F5"/>
    <w:rsid w:val="0076533D"/>
    <w:rsid w:val="00766716"/>
    <w:rsid w:val="00786878"/>
    <w:rsid w:val="00792E35"/>
    <w:rsid w:val="007A67D7"/>
    <w:rsid w:val="007C7243"/>
    <w:rsid w:val="007D16D3"/>
    <w:rsid w:val="007E7FE3"/>
    <w:rsid w:val="007F74C7"/>
    <w:rsid w:val="0080468C"/>
    <w:rsid w:val="00806C6A"/>
    <w:rsid w:val="00817E21"/>
    <w:rsid w:val="0082578A"/>
    <w:rsid w:val="00837A7C"/>
    <w:rsid w:val="00847330"/>
    <w:rsid w:val="00851DCC"/>
    <w:rsid w:val="0085339C"/>
    <w:rsid w:val="008543F3"/>
    <w:rsid w:val="00883216"/>
    <w:rsid w:val="00886790"/>
    <w:rsid w:val="008917CC"/>
    <w:rsid w:val="008925CF"/>
    <w:rsid w:val="00892A23"/>
    <w:rsid w:val="00895B00"/>
    <w:rsid w:val="008A2395"/>
    <w:rsid w:val="008B230A"/>
    <w:rsid w:val="008B742A"/>
    <w:rsid w:val="008D5091"/>
    <w:rsid w:val="008E0707"/>
    <w:rsid w:val="009172B5"/>
    <w:rsid w:val="00923D40"/>
    <w:rsid w:val="009464A0"/>
    <w:rsid w:val="0095679C"/>
    <w:rsid w:val="009667B1"/>
    <w:rsid w:val="00966C96"/>
    <w:rsid w:val="00973BA2"/>
    <w:rsid w:val="00973C2C"/>
    <w:rsid w:val="009753C6"/>
    <w:rsid w:val="009821C9"/>
    <w:rsid w:val="0098306F"/>
    <w:rsid w:val="00996D94"/>
    <w:rsid w:val="009C2FC6"/>
    <w:rsid w:val="009C669D"/>
    <w:rsid w:val="009C6910"/>
    <w:rsid w:val="009D29F8"/>
    <w:rsid w:val="009E26CB"/>
    <w:rsid w:val="009E287E"/>
    <w:rsid w:val="00A0581A"/>
    <w:rsid w:val="00A07482"/>
    <w:rsid w:val="00A32DF8"/>
    <w:rsid w:val="00A41C90"/>
    <w:rsid w:val="00A55CF8"/>
    <w:rsid w:val="00A6266D"/>
    <w:rsid w:val="00A8205A"/>
    <w:rsid w:val="00A83554"/>
    <w:rsid w:val="00AB61CA"/>
    <w:rsid w:val="00AD1BFA"/>
    <w:rsid w:val="00B17E47"/>
    <w:rsid w:val="00B51075"/>
    <w:rsid w:val="00B51D55"/>
    <w:rsid w:val="00B523B3"/>
    <w:rsid w:val="00B5393A"/>
    <w:rsid w:val="00B626D3"/>
    <w:rsid w:val="00B8036F"/>
    <w:rsid w:val="00B84E0A"/>
    <w:rsid w:val="00B87FB8"/>
    <w:rsid w:val="00BB6492"/>
    <w:rsid w:val="00BC5CB3"/>
    <w:rsid w:val="00BD6F71"/>
    <w:rsid w:val="00BF00FA"/>
    <w:rsid w:val="00BF12B3"/>
    <w:rsid w:val="00BF3282"/>
    <w:rsid w:val="00C02E45"/>
    <w:rsid w:val="00C12402"/>
    <w:rsid w:val="00C1733B"/>
    <w:rsid w:val="00C3284D"/>
    <w:rsid w:val="00C44EE1"/>
    <w:rsid w:val="00C51233"/>
    <w:rsid w:val="00C527B1"/>
    <w:rsid w:val="00C541E3"/>
    <w:rsid w:val="00C97BF6"/>
    <w:rsid w:val="00CA365A"/>
    <w:rsid w:val="00CB1538"/>
    <w:rsid w:val="00CB1F2B"/>
    <w:rsid w:val="00CC1567"/>
    <w:rsid w:val="00CE0828"/>
    <w:rsid w:val="00CF6B34"/>
    <w:rsid w:val="00D021ED"/>
    <w:rsid w:val="00D04185"/>
    <w:rsid w:val="00D14BA5"/>
    <w:rsid w:val="00D228F9"/>
    <w:rsid w:val="00D246E7"/>
    <w:rsid w:val="00D421F8"/>
    <w:rsid w:val="00D64F12"/>
    <w:rsid w:val="00D74D93"/>
    <w:rsid w:val="00D77C87"/>
    <w:rsid w:val="00D858A9"/>
    <w:rsid w:val="00D93B2E"/>
    <w:rsid w:val="00DA03BF"/>
    <w:rsid w:val="00DA1631"/>
    <w:rsid w:val="00DB6A5C"/>
    <w:rsid w:val="00DB76F5"/>
    <w:rsid w:val="00DC3E6B"/>
    <w:rsid w:val="00DC3E83"/>
    <w:rsid w:val="00DC4576"/>
    <w:rsid w:val="00DC6027"/>
    <w:rsid w:val="00DD02B1"/>
    <w:rsid w:val="00DD144C"/>
    <w:rsid w:val="00E035E5"/>
    <w:rsid w:val="00E040BC"/>
    <w:rsid w:val="00E17B8F"/>
    <w:rsid w:val="00E20895"/>
    <w:rsid w:val="00E3374B"/>
    <w:rsid w:val="00E36984"/>
    <w:rsid w:val="00E45961"/>
    <w:rsid w:val="00E56BB6"/>
    <w:rsid w:val="00E66D93"/>
    <w:rsid w:val="00E9156D"/>
    <w:rsid w:val="00E971FC"/>
    <w:rsid w:val="00EB18B0"/>
    <w:rsid w:val="00EC0232"/>
    <w:rsid w:val="00EC1C3F"/>
    <w:rsid w:val="00ED3A81"/>
    <w:rsid w:val="00ED7F6C"/>
    <w:rsid w:val="00EE19BE"/>
    <w:rsid w:val="00F034D1"/>
    <w:rsid w:val="00F04F81"/>
    <w:rsid w:val="00F0687C"/>
    <w:rsid w:val="00F50FB1"/>
    <w:rsid w:val="00F6222B"/>
    <w:rsid w:val="00F6374C"/>
    <w:rsid w:val="00F64BEC"/>
    <w:rsid w:val="00F84698"/>
    <w:rsid w:val="00F90D49"/>
    <w:rsid w:val="00F94E52"/>
    <w:rsid w:val="00FA610E"/>
    <w:rsid w:val="00FA64DE"/>
    <w:rsid w:val="00FD0F91"/>
    <w:rsid w:val="00FE20BE"/>
    <w:rsid w:val="00FE295C"/>
    <w:rsid w:val="00FF29F7"/>
    <w:rsid w:val="00FF5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0912"/>
  <w15:chartTrackingRefBased/>
  <w15:docId w15:val="{A0FFE216-2E14-4BF7-ACAF-3233D1ED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A23"/>
  </w:style>
  <w:style w:type="paragraph" w:styleId="Heading1">
    <w:name w:val="heading 1"/>
    <w:basedOn w:val="Normal"/>
    <w:next w:val="Normal"/>
    <w:link w:val="Heading1Char"/>
    <w:uiPriority w:val="9"/>
    <w:qFormat/>
    <w:rsid w:val="00A62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66D"/>
    <w:rPr>
      <w:rFonts w:eastAsiaTheme="majorEastAsia" w:cstheme="majorBidi"/>
      <w:color w:val="272727" w:themeColor="text1" w:themeTint="D8"/>
    </w:rPr>
  </w:style>
  <w:style w:type="paragraph" w:styleId="Title">
    <w:name w:val="Title"/>
    <w:basedOn w:val="Normal"/>
    <w:next w:val="Normal"/>
    <w:link w:val="TitleChar"/>
    <w:uiPriority w:val="10"/>
    <w:qFormat/>
    <w:rsid w:val="00A62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66D"/>
    <w:pPr>
      <w:spacing w:before="160"/>
      <w:jc w:val="center"/>
    </w:pPr>
    <w:rPr>
      <w:i/>
      <w:iCs/>
      <w:color w:val="404040" w:themeColor="text1" w:themeTint="BF"/>
    </w:rPr>
  </w:style>
  <w:style w:type="character" w:customStyle="1" w:styleId="QuoteChar">
    <w:name w:val="Quote Char"/>
    <w:basedOn w:val="DefaultParagraphFont"/>
    <w:link w:val="Quote"/>
    <w:uiPriority w:val="29"/>
    <w:rsid w:val="00A6266D"/>
    <w:rPr>
      <w:i/>
      <w:iCs/>
      <w:color w:val="404040" w:themeColor="text1" w:themeTint="BF"/>
    </w:rPr>
  </w:style>
  <w:style w:type="paragraph" w:styleId="ListParagraph">
    <w:name w:val="List Paragraph"/>
    <w:basedOn w:val="Normal"/>
    <w:uiPriority w:val="34"/>
    <w:qFormat/>
    <w:rsid w:val="00A6266D"/>
    <w:pPr>
      <w:ind w:left="720"/>
      <w:contextualSpacing/>
    </w:pPr>
  </w:style>
  <w:style w:type="character" w:styleId="IntenseEmphasis">
    <w:name w:val="Intense Emphasis"/>
    <w:basedOn w:val="DefaultParagraphFont"/>
    <w:uiPriority w:val="21"/>
    <w:qFormat/>
    <w:rsid w:val="00A6266D"/>
    <w:rPr>
      <w:i/>
      <w:iCs/>
      <w:color w:val="0F4761" w:themeColor="accent1" w:themeShade="BF"/>
    </w:rPr>
  </w:style>
  <w:style w:type="paragraph" w:styleId="IntenseQuote">
    <w:name w:val="Intense Quote"/>
    <w:basedOn w:val="Normal"/>
    <w:next w:val="Normal"/>
    <w:link w:val="IntenseQuoteChar"/>
    <w:uiPriority w:val="30"/>
    <w:qFormat/>
    <w:rsid w:val="00A62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66D"/>
    <w:rPr>
      <w:i/>
      <w:iCs/>
      <w:color w:val="0F4761" w:themeColor="accent1" w:themeShade="BF"/>
    </w:rPr>
  </w:style>
  <w:style w:type="character" w:styleId="IntenseReference">
    <w:name w:val="Intense Reference"/>
    <w:basedOn w:val="DefaultParagraphFont"/>
    <w:uiPriority w:val="32"/>
    <w:qFormat/>
    <w:rsid w:val="00A6266D"/>
    <w:rPr>
      <w:b/>
      <w:bCs/>
      <w:smallCaps/>
      <w:color w:val="0F4761" w:themeColor="accent1" w:themeShade="BF"/>
      <w:spacing w:val="5"/>
    </w:rPr>
  </w:style>
  <w:style w:type="character" w:styleId="Hyperlink">
    <w:name w:val="Hyperlink"/>
    <w:basedOn w:val="DefaultParagraphFont"/>
    <w:uiPriority w:val="99"/>
    <w:unhideWhenUsed/>
    <w:rsid w:val="00973C2C"/>
    <w:rPr>
      <w:color w:val="467886" w:themeColor="hyperlink"/>
      <w:u w:val="single"/>
    </w:rPr>
  </w:style>
  <w:style w:type="character" w:customStyle="1" w:styleId="UnresolvedMention1">
    <w:name w:val="Unresolved Mention1"/>
    <w:basedOn w:val="DefaultParagraphFont"/>
    <w:uiPriority w:val="99"/>
    <w:semiHidden/>
    <w:unhideWhenUsed/>
    <w:rsid w:val="00973C2C"/>
    <w:rPr>
      <w:color w:val="605E5C"/>
      <w:shd w:val="clear" w:color="auto" w:fill="E1DFDD"/>
    </w:rPr>
  </w:style>
  <w:style w:type="character" w:styleId="PlaceholderText">
    <w:name w:val="Placeholder Text"/>
    <w:basedOn w:val="DefaultParagraphFont"/>
    <w:uiPriority w:val="99"/>
    <w:semiHidden/>
    <w:rsid w:val="00D77C87"/>
    <w:rPr>
      <w:color w:val="666666"/>
    </w:rPr>
  </w:style>
  <w:style w:type="table" w:styleId="TableGrid">
    <w:name w:val="Table Grid"/>
    <w:basedOn w:val="TableNormal"/>
    <w:uiPriority w:val="39"/>
    <w:rsid w:val="00D14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E19BE"/>
    <w:rPr>
      <w:color w:val="96607D" w:themeColor="followedHyperlink"/>
      <w:u w:val="single"/>
    </w:rPr>
  </w:style>
  <w:style w:type="paragraph" w:styleId="Revision">
    <w:name w:val="Revision"/>
    <w:hidden/>
    <w:uiPriority w:val="99"/>
    <w:semiHidden/>
    <w:rsid w:val="005140CB"/>
    <w:pPr>
      <w:spacing w:after="0" w:line="240" w:lineRule="auto"/>
    </w:pPr>
  </w:style>
  <w:style w:type="character" w:styleId="CommentReference">
    <w:name w:val="annotation reference"/>
    <w:basedOn w:val="DefaultParagraphFont"/>
    <w:uiPriority w:val="99"/>
    <w:semiHidden/>
    <w:unhideWhenUsed/>
    <w:rsid w:val="00A0581A"/>
    <w:rPr>
      <w:sz w:val="16"/>
      <w:szCs w:val="16"/>
    </w:rPr>
  </w:style>
  <w:style w:type="paragraph" w:styleId="CommentText">
    <w:name w:val="annotation text"/>
    <w:basedOn w:val="Normal"/>
    <w:link w:val="CommentTextChar"/>
    <w:uiPriority w:val="99"/>
    <w:semiHidden/>
    <w:unhideWhenUsed/>
    <w:rsid w:val="00A0581A"/>
    <w:pPr>
      <w:spacing w:line="240" w:lineRule="auto"/>
    </w:pPr>
    <w:rPr>
      <w:sz w:val="20"/>
      <w:szCs w:val="20"/>
    </w:rPr>
  </w:style>
  <w:style w:type="character" w:customStyle="1" w:styleId="CommentTextChar">
    <w:name w:val="Comment Text Char"/>
    <w:basedOn w:val="DefaultParagraphFont"/>
    <w:link w:val="CommentText"/>
    <w:uiPriority w:val="99"/>
    <w:semiHidden/>
    <w:rsid w:val="00A0581A"/>
    <w:rPr>
      <w:sz w:val="20"/>
      <w:szCs w:val="20"/>
    </w:rPr>
  </w:style>
  <w:style w:type="paragraph" w:styleId="CommentSubject">
    <w:name w:val="annotation subject"/>
    <w:basedOn w:val="CommentText"/>
    <w:next w:val="CommentText"/>
    <w:link w:val="CommentSubjectChar"/>
    <w:uiPriority w:val="99"/>
    <w:semiHidden/>
    <w:unhideWhenUsed/>
    <w:rsid w:val="00A0581A"/>
    <w:rPr>
      <w:b/>
      <w:bCs/>
    </w:rPr>
  </w:style>
  <w:style w:type="character" w:customStyle="1" w:styleId="CommentSubjectChar">
    <w:name w:val="Comment Subject Char"/>
    <w:basedOn w:val="CommentTextChar"/>
    <w:link w:val="CommentSubject"/>
    <w:uiPriority w:val="99"/>
    <w:semiHidden/>
    <w:rsid w:val="00A0581A"/>
    <w:rPr>
      <w:b/>
      <w:bCs/>
      <w:sz w:val="20"/>
      <w:szCs w:val="20"/>
    </w:rPr>
  </w:style>
  <w:style w:type="paragraph" w:styleId="BalloonText">
    <w:name w:val="Balloon Text"/>
    <w:basedOn w:val="Normal"/>
    <w:link w:val="BalloonTextChar"/>
    <w:uiPriority w:val="99"/>
    <w:semiHidden/>
    <w:unhideWhenUsed/>
    <w:rsid w:val="00A05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1A"/>
    <w:rPr>
      <w:rFonts w:ascii="Segoe UI" w:hAnsi="Segoe UI" w:cs="Segoe UI"/>
      <w:sz w:val="18"/>
      <w:szCs w:val="18"/>
    </w:rPr>
  </w:style>
  <w:style w:type="character" w:styleId="UnresolvedMention">
    <w:name w:val="Unresolved Mention"/>
    <w:basedOn w:val="DefaultParagraphFont"/>
    <w:uiPriority w:val="99"/>
    <w:semiHidden/>
    <w:unhideWhenUsed/>
    <w:rsid w:val="00886790"/>
    <w:rPr>
      <w:color w:val="605E5C"/>
      <w:shd w:val="clear" w:color="auto" w:fill="E1DFDD"/>
    </w:rPr>
  </w:style>
  <w:style w:type="paragraph" w:styleId="HTMLPreformatted">
    <w:name w:val="HTML Preformatted"/>
    <w:basedOn w:val="Normal"/>
    <w:link w:val="HTMLPreformattedChar"/>
    <w:uiPriority w:val="99"/>
    <w:semiHidden/>
    <w:unhideWhenUsed/>
    <w:rsid w:val="008473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733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44190">
      <w:bodyDiv w:val="1"/>
      <w:marLeft w:val="0"/>
      <w:marRight w:val="0"/>
      <w:marTop w:val="0"/>
      <w:marBottom w:val="0"/>
      <w:divBdr>
        <w:top w:val="none" w:sz="0" w:space="0" w:color="auto"/>
        <w:left w:val="none" w:sz="0" w:space="0" w:color="auto"/>
        <w:bottom w:val="none" w:sz="0" w:space="0" w:color="auto"/>
        <w:right w:val="none" w:sz="0" w:space="0" w:color="auto"/>
      </w:divBdr>
    </w:div>
    <w:div w:id="375156934">
      <w:bodyDiv w:val="1"/>
      <w:marLeft w:val="0"/>
      <w:marRight w:val="0"/>
      <w:marTop w:val="0"/>
      <w:marBottom w:val="0"/>
      <w:divBdr>
        <w:top w:val="none" w:sz="0" w:space="0" w:color="auto"/>
        <w:left w:val="none" w:sz="0" w:space="0" w:color="auto"/>
        <w:bottom w:val="none" w:sz="0" w:space="0" w:color="auto"/>
        <w:right w:val="none" w:sz="0" w:space="0" w:color="auto"/>
      </w:divBdr>
    </w:div>
    <w:div w:id="470557347">
      <w:bodyDiv w:val="1"/>
      <w:marLeft w:val="0"/>
      <w:marRight w:val="0"/>
      <w:marTop w:val="0"/>
      <w:marBottom w:val="0"/>
      <w:divBdr>
        <w:top w:val="none" w:sz="0" w:space="0" w:color="auto"/>
        <w:left w:val="none" w:sz="0" w:space="0" w:color="auto"/>
        <w:bottom w:val="none" w:sz="0" w:space="0" w:color="auto"/>
        <w:right w:val="none" w:sz="0" w:space="0" w:color="auto"/>
      </w:divBdr>
    </w:div>
    <w:div w:id="530384210">
      <w:bodyDiv w:val="1"/>
      <w:marLeft w:val="0"/>
      <w:marRight w:val="0"/>
      <w:marTop w:val="0"/>
      <w:marBottom w:val="0"/>
      <w:divBdr>
        <w:top w:val="none" w:sz="0" w:space="0" w:color="auto"/>
        <w:left w:val="none" w:sz="0" w:space="0" w:color="auto"/>
        <w:bottom w:val="none" w:sz="0" w:space="0" w:color="auto"/>
        <w:right w:val="none" w:sz="0" w:space="0" w:color="auto"/>
      </w:divBdr>
    </w:div>
    <w:div w:id="586309557">
      <w:bodyDiv w:val="1"/>
      <w:marLeft w:val="0"/>
      <w:marRight w:val="0"/>
      <w:marTop w:val="0"/>
      <w:marBottom w:val="0"/>
      <w:divBdr>
        <w:top w:val="none" w:sz="0" w:space="0" w:color="auto"/>
        <w:left w:val="none" w:sz="0" w:space="0" w:color="auto"/>
        <w:bottom w:val="none" w:sz="0" w:space="0" w:color="auto"/>
        <w:right w:val="none" w:sz="0" w:space="0" w:color="auto"/>
      </w:divBdr>
    </w:div>
    <w:div w:id="736710203">
      <w:bodyDiv w:val="1"/>
      <w:marLeft w:val="0"/>
      <w:marRight w:val="0"/>
      <w:marTop w:val="0"/>
      <w:marBottom w:val="0"/>
      <w:divBdr>
        <w:top w:val="none" w:sz="0" w:space="0" w:color="auto"/>
        <w:left w:val="none" w:sz="0" w:space="0" w:color="auto"/>
        <w:bottom w:val="none" w:sz="0" w:space="0" w:color="auto"/>
        <w:right w:val="none" w:sz="0" w:space="0" w:color="auto"/>
      </w:divBdr>
    </w:div>
    <w:div w:id="967975819">
      <w:bodyDiv w:val="1"/>
      <w:marLeft w:val="0"/>
      <w:marRight w:val="0"/>
      <w:marTop w:val="0"/>
      <w:marBottom w:val="0"/>
      <w:divBdr>
        <w:top w:val="none" w:sz="0" w:space="0" w:color="auto"/>
        <w:left w:val="none" w:sz="0" w:space="0" w:color="auto"/>
        <w:bottom w:val="none" w:sz="0" w:space="0" w:color="auto"/>
        <w:right w:val="none" w:sz="0" w:space="0" w:color="auto"/>
      </w:divBdr>
    </w:div>
    <w:div w:id="1107695057">
      <w:bodyDiv w:val="1"/>
      <w:marLeft w:val="0"/>
      <w:marRight w:val="0"/>
      <w:marTop w:val="0"/>
      <w:marBottom w:val="0"/>
      <w:divBdr>
        <w:top w:val="none" w:sz="0" w:space="0" w:color="auto"/>
        <w:left w:val="none" w:sz="0" w:space="0" w:color="auto"/>
        <w:bottom w:val="none" w:sz="0" w:space="0" w:color="auto"/>
        <w:right w:val="none" w:sz="0" w:space="0" w:color="auto"/>
      </w:divBdr>
    </w:div>
    <w:div w:id="1397511059">
      <w:bodyDiv w:val="1"/>
      <w:marLeft w:val="0"/>
      <w:marRight w:val="0"/>
      <w:marTop w:val="0"/>
      <w:marBottom w:val="0"/>
      <w:divBdr>
        <w:top w:val="none" w:sz="0" w:space="0" w:color="auto"/>
        <w:left w:val="none" w:sz="0" w:space="0" w:color="auto"/>
        <w:bottom w:val="none" w:sz="0" w:space="0" w:color="auto"/>
        <w:right w:val="none" w:sz="0" w:space="0" w:color="auto"/>
      </w:divBdr>
    </w:div>
    <w:div w:id="1618099927">
      <w:bodyDiv w:val="1"/>
      <w:marLeft w:val="0"/>
      <w:marRight w:val="0"/>
      <w:marTop w:val="0"/>
      <w:marBottom w:val="0"/>
      <w:divBdr>
        <w:top w:val="none" w:sz="0" w:space="0" w:color="auto"/>
        <w:left w:val="none" w:sz="0" w:space="0" w:color="auto"/>
        <w:bottom w:val="none" w:sz="0" w:space="0" w:color="auto"/>
        <w:right w:val="none" w:sz="0" w:space="0" w:color="auto"/>
      </w:divBdr>
    </w:div>
    <w:div w:id="1789202241">
      <w:bodyDiv w:val="1"/>
      <w:marLeft w:val="0"/>
      <w:marRight w:val="0"/>
      <w:marTop w:val="0"/>
      <w:marBottom w:val="0"/>
      <w:divBdr>
        <w:top w:val="none" w:sz="0" w:space="0" w:color="auto"/>
        <w:left w:val="none" w:sz="0" w:space="0" w:color="auto"/>
        <w:bottom w:val="none" w:sz="0" w:space="0" w:color="auto"/>
        <w:right w:val="none" w:sz="0" w:space="0" w:color="auto"/>
      </w:divBdr>
    </w:div>
    <w:div w:id="2084376417">
      <w:bodyDiv w:val="1"/>
      <w:marLeft w:val="0"/>
      <w:marRight w:val="0"/>
      <w:marTop w:val="0"/>
      <w:marBottom w:val="0"/>
      <w:divBdr>
        <w:top w:val="none" w:sz="0" w:space="0" w:color="auto"/>
        <w:left w:val="none" w:sz="0" w:space="0" w:color="auto"/>
        <w:bottom w:val="none" w:sz="0" w:space="0" w:color="auto"/>
        <w:right w:val="none" w:sz="0" w:space="0" w:color="auto"/>
      </w:divBdr>
    </w:div>
    <w:div w:id="211420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genecards.org/cgi-bin/carddisp.pl?gene=FADS2" TargetMode="External"/><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https://bioconductor.org/packages/release/data/annotation/html/IlluminaHumanMethylation450kanno.ilmn12.hg19.html" TargetMode="External"/><Relationship Id="rId2" Type="http://schemas.openxmlformats.org/officeDocument/2006/relationships/styles" Target="styles.xml"/><Relationship Id="rId16" Type="http://schemas.openxmlformats.org/officeDocument/2006/relationships/hyperlink" Target="https://bioconductor.org/packages/release/bioc/html/DMRcat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file:///C:\Users\13915\OneDrive\Desktop\Plan%20B\Table2.html" TargetMode="External"/><Relationship Id="rId5" Type="http://schemas.openxmlformats.org/officeDocument/2006/relationships/comments" Target="comments.xml"/><Relationship Id="rId15" Type="http://schemas.openxmlformats.org/officeDocument/2006/relationships/hyperlink" Target="https://www.ahajournals.org/doi/10.1161/CIRCGENETICS.115.001097?url_ver=Z39.88-2003&amp;rfr_id=ori:rid:crossref.org&amp;rfr_dat=cr_pub%20%200pubmed" TargetMode="External"/><Relationship Id="rId10" Type="http://schemas.openxmlformats.org/officeDocument/2006/relationships/image" Target="media/image3.png"/><Relationship Id="rId19" Type="http://schemas.openxmlformats.org/officeDocument/2006/relationships/hyperlink" Target="https://cran.r-project.org/web/packages/qqman/vignettes/qqma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18</Pages>
  <Words>3258</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Xizhi Xu</dc:creator>
  <cp:keywords/>
  <dc:description/>
  <cp:lastModifiedBy>Xizhi Xu</cp:lastModifiedBy>
  <cp:revision>27</cp:revision>
  <dcterms:created xsi:type="dcterms:W3CDTF">2024-06-11T17:15:00Z</dcterms:created>
  <dcterms:modified xsi:type="dcterms:W3CDTF">2024-11-14T21:50:00Z</dcterms:modified>
</cp:coreProperties>
</file>